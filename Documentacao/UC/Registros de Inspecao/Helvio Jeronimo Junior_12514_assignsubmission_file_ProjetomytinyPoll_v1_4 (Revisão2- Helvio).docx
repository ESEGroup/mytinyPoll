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D76065" w14:textId="77777777" w:rsidR="008E3CDE" w:rsidRDefault="008E3CDE">
      <w:pPr>
        <w:pStyle w:val="Normal1"/>
        <w:widowControl w:val="0"/>
        <w:spacing w:line="276" w:lineRule="auto"/>
      </w:pPr>
    </w:p>
    <w:tbl>
      <w:tblPr>
        <w:tblStyle w:val="a"/>
        <w:tblW w:w="10318"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5"/>
        <w:gridCol w:w="3783"/>
      </w:tblGrid>
      <w:tr w:rsidR="008E3CDE" w14:paraId="49066198" w14:textId="77777777">
        <w:tc>
          <w:tcPr>
            <w:tcW w:w="10318" w:type="dxa"/>
            <w:gridSpan w:val="2"/>
            <w:tcBorders>
              <w:top w:val="single" w:sz="4" w:space="0" w:color="999999"/>
              <w:left w:val="single" w:sz="4" w:space="0" w:color="999999"/>
              <w:bottom w:val="single" w:sz="4" w:space="0" w:color="999999"/>
              <w:right w:val="single" w:sz="4" w:space="0" w:color="999999"/>
            </w:tcBorders>
            <w:shd w:val="clear" w:color="auto" w:fill="D9D9D9"/>
          </w:tcPr>
          <w:p w14:paraId="629A0032" w14:textId="77777777" w:rsidR="008E3CDE" w:rsidRDefault="008E3CDE">
            <w:pPr>
              <w:pStyle w:val="Normal1"/>
              <w:spacing w:before="120"/>
              <w:jc w:val="both"/>
            </w:pPr>
          </w:p>
        </w:tc>
      </w:tr>
      <w:tr w:rsidR="008E3CDE" w14:paraId="65AB9E07" w14:textId="77777777">
        <w:trPr>
          <w:trHeight w:val="540"/>
        </w:trPr>
        <w:tc>
          <w:tcPr>
            <w:tcW w:w="6535" w:type="dxa"/>
            <w:tcBorders>
              <w:top w:val="single" w:sz="4" w:space="0" w:color="999999"/>
              <w:left w:val="single" w:sz="4" w:space="0" w:color="999999"/>
              <w:bottom w:val="single" w:sz="4" w:space="0" w:color="A6A6A6"/>
              <w:right w:val="single" w:sz="4" w:space="0" w:color="A6A6A6"/>
            </w:tcBorders>
          </w:tcPr>
          <w:p w14:paraId="14DADF7C" w14:textId="77777777" w:rsidR="008E3CDE" w:rsidRDefault="00D8090E">
            <w:pPr>
              <w:pStyle w:val="Normal1"/>
              <w:tabs>
                <w:tab w:val="center" w:pos="4252"/>
                <w:tab w:val="right" w:pos="8504"/>
              </w:tabs>
              <w:jc w:val="both"/>
            </w:pPr>
            <w:r>
              <w:rPr>
                <w:sz w:val="20"/>
                <w:szCs w:val="20"/>
              </w:rPr>
              <w:t>Nome do Projeto:</w:t>
            </w:r>
          </w:p>
          <w:p w14:paraId="2BBC54AA" w14:textId="77777777" w:rsidR="008E3CDE" w:rsidRDefault="00D8090E">
            <w:pPr>
              <w:pStyle w:val="Normal1"/>
            </w:pPr>
            <w:r>
              <w:rPr>
                <w:b/>
              </w:rPr>
              <w:t xml:space="preserve">Projeto </w:t>
            </w:r>
            <w:proofErr w:type="spellStart"/>
            <w:r>
              <w:rPr>
                <w:b/>
              </w:rPr>
              <w:t>EnqueteWeb</w:t>
            </w:r>
            <w:proofErr w:type="spellEnd"/>
          </w:p>
        </w:tc>
        <w:tc>
          <w:tcPr>
            <w:tcW w:w="3783" w:type="dxa"/>
            <w:tcBorders>
              <w:top w:val="single" w:sz="4" w:space="0" w:color="999999"/>
              <w:left w:val="single" w:sz="4" w:space="0" w:color="A6A6A6"/>
              <w:bottom w:val="single" w:sz="4" w:space="0" w:color="A6A6A6"/>
              <w:right w:val="single" w:sz="4" w:space="0" w:color="999999"/>
            </w:tcBorders>
          </w:tcPr>
          <w:p w14:paraId="7308D592" w14:textId="77777777" w:rsidR="008E3CDE" w:rsidRDefault="00D8090E">
            <w:pPr>
              <w:pStyle w:val="Normal1"/>
              <w:jc w:val="both"/>
            </w:pPr>
            <w:r>
              <w:rPr>
                <w:sz w:val="20"/>
                <w:szCs w:val="20"/>
              </w:rPr>
              <w:t xml:space="preserve">Data da Solicitação: </w:t>
            </w:r>
          </w:p>
          <w:p w14:paraId="34F63DBF" w14:textId="77777777" w:rsidR="008E3CDE" w:rsidRDefault="00D8090E">
            <w:pPr>
              <w:pStyle w:val="Normal1"/>
            </w:pPr>
            <w:r>
              <w:rPr>
                <w:b/>
              </w:rPr>
              <w:t>06/04/2016</w:t>
            </w:r>
          </w:p>
        </w:tc>
      </w:tr>
      <w:tr w:rsidR="008E3CDE" w14:paraId="1E612B61" w14:textId="77777777">
        <w:trPr>
          <w:trHeight w:val="540"/>
        </w:trPr>
        <w:tc>
          <w:tcPr>
            <w:tcW w:w="10318" w:type="dxa"/>
            <w:gridSpan w:val="2"/>
            <w:tcBorders>
              <w:top w:val="single" w:sz="4" w:space="0" w:color="999999"/>
              <w:left w:val="single" w:sz="4" w:space="0" w:color="999999"/>
              <w:bottom w:val="single" w:sz="4" w:space="0" w:color="999999"/>
              <w:right w:val="single" w:sz="4" w:space="0" w:color="999999"/>
            </w:tcBorders>
          </w:tcPr>
          <w:p w14:paraId="03DA63FD" w14:textId="77777777" w:rsidR="008E3CDE" w:rsidRDefault="00D8090E">
            <w:pPr>
              <w:pStyle w:val="Normal1"/>
              <w:jc w:val="both"/>
            </w:pPr>
            <w:r>
              <w:rPr>
                <w:sz w:val="20"/>
                <w:szCs w:val="20"/>
              </w:rPr>
              <w:t>Responsável:</w:t>
            </w:r>
          </w:p>
          <w:p w14:paraId="6C3A9489" w14:textId="77777777" w:rsidR="008E3CDE" w:rsidRDefault="00D8090E">
            <w:pPr>
              <w:pStyle w:val="Normal1"/>
            </w:pPr>
            <w:r>
              <w:rPr>
                <w:b/>
              </w:rPr>
              <w:t xml:space="preserve">&lt;Responsável pelo projeto&gt; </w:t>
            </w:r>
            <w:proofErr w:type="gramStart"/>
            <w:r>
              <w:rPr>
                <w:b/>
              </w:rPr>
              <w:t>( Papel</w:t>
            </w:r>
            <w:proofErr w:type="gramEnd"/>
            <w:r>
              <w:rPr>
                <w:b/>
              </w:rPr>
              <w:t xml:space="preserve"> de Gerente das equipes...) </w:t>
            </w:r>
          </w:p>
        </w:tc>
      </w:tr>
      <w:tr w:rsidR="008E3CDE" w14:paraId="47B47639" w14:textId="77777777">
        <w:trPr>
          <w:trHeight w:val="540"/>
        </w:trPr>
        <w:tc>
          <w:tcPr>
            <w:tcW w:w="6535" w:type="dxa"/>
            <w:tcBorders>
              <w:top w:val="single" w:sz="4" w:space="0" w:color="999999"/>
              <w:left w:val="single" w:sz="4" w:space="0" w:color="999999"/>
              <w:bottom w:val="single" w:sz="4" w:space="0" w:color="999999"/>
              <w:right w:val="single" w:sz="4" w:space="0" w:color="A6A6A6"/>
            </w:tcBorders>
          </w:tcPr>
          <w:p w14:paraId="10C9F964" w14:textId="77777777" w:rsidR="008E3CDE" w:rsidRDefault="00D8090E">
            <w:pPr>
              <w:pStyle w:val="Normal1"/>
              <w:tabs>
                <w:tab w:val="center" w:pos="4252"/>
                <w:tab w:val="right" w:pos="8504"/>
              </w:tabs>
              <w:jc w:val="both"/>
            </w:pPr>
            <w:r>
              <w:rPr>
                <w:sz w:val="20"/>
                <w:szCs w:val="20"/>
              </w:rPr>
              <w:t>Solicitante:</w:t>
            </w:r>
          </w:p>
          <w:p w14:paraId="2F7119F1" w14:textId="77777777" w:rsidR="008E3CDE" w:rsidRDefault="00D8090E">
            <w:pPr>
              <w:pStyle w:val="Normal1"/>
            </w:pPr>
            <w:r>
              <w:rPr>
                <w:b/>
              </w:rPr>
              <w:t>Guilherme Horta Travassos</w:t>
            </w:r>
          </w:p>
        </w:tc>
        <w:tc>
          <w:tcPr>
            <w:tcW w:w="3783" w:type="dxa"/>
            <w:tcBorders>
              <w:top w:val="single" w:sz="4" w:space="0" w:color="999999"/>
              <w:left w:val="single" w:sz="4" w:space="0" w:color="A6A6A6"/>
              <w:bottom w:val="single" w:sz="4" w:space="0" w:color="999999"/>
              <w:right w:val="single" w:sz="4" w:space="0" w:color="999999"/>
            </w:tcBorders>
          </w:tcPr>
          <w:p w14:paraId="20FCF743" w14:textId="77777777" w:rsidR="008E3CDE" w:rsidRDefault="00D8090E">
            <w:pPr>
              <w:pStyle w:val="Normal1"/>
              <w:tabs>
                <w:tab w:val="center" w:pos="4252"/>
                <w:tab w:val="right" w:pos="8504"/>
              </w:tabs>
              <w:jc w:val="both"/>
            </w:pPr>
            <w:r>
              <w:rPr>
                <w:sz w:val="20"/>
                <w:szCs w:val="20"/>
              </w:rPr>
              <w:t>Cliente:</w:t>
            </w:r>
          </w:p>
          <w:p w14:paraId="23A68E79" w14:textId="77777777" w:rsidR="008E3CDE" w:rsidRDefault="00D8090E">
            <w:pPr>
              <w:pStyle w:val="Normal1"/>
            </w:pPr>
            <w:r>
              <w:rPr>
                <w:b/>
              </w:rPr>
              <w:t>Guilherme Travassos e Breno França</w:t>
            </w:r>
          </w:p>
        </w:tc>
      </w:tr>
      <w:tr w:rsidR="008E3CDE" w14:paraId="303A6A48" w14:textId="77777777">
        <w:tc>
          <w:tcPr>
            <w:tcW w:w="10318" w:type="dxa"/>
            <w:gridSpan w:val="2"/>
            <w:tcBorders>
              <w:top w:val="single" w:sz="4" w:space="0" w:color="999999"/>
              <w:left w:val="single" w:sz="4" w:space="0" w:color="999999"/>
              <w:bottom w:val="single" w:sz="4" w:space="0" w:color="999999"/>
              <w:right w:val="single" w:sz="4" w:space="0" w:color="999999"/>
            </w:tcBorders>
            <w:shd w:val="clear" w:color="auto" w:fill="D9D9D9"/>
          </w:tcPr>
          <w:p w14:paraId="7128405F" w14:textId="77777777" w:rsidR="008E3CDE" w:rsidRDefault="008E3CDE">
            <w:pPr>
              <w:pStyle w:val="Normal1"/>
              <w:spacing w:before="120"/>
              <w:jc w:val="both"/>
            </w:pPr>
          </w:p>
        </w:tc>
      </w:tr>
    </w:tbl>
    <w:p w14:paraId="4C0C2A0A" w14:textId="77777777" w:rsidR="008E3CDE" w:rsidRDefault="008E3CDE">
      <w:pPr>
        <w:pStyle w:val="Normal1"/>
        <w:spacing w:before="120"/>
      </w:pPr>
    </w:p>
    <w:tbl>
      <w:tblPr>
        <w:tblStyle w:val="a0"/>
        <w:tblW w:w="10327"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06"/>
        <w:gridCol w:w="5365"/>
        <w:gridCol w:w="2311"/>
        <w:gridCol w:w="1245"/>
      </w:tblGrid>
      <w:tr w:rsidR="008E3CDE" w14:paraId="1A86FB30" w14:textId="77777777">
        <w:tc>
          <w:tcPr>
            <w:tcW w:w="10327" w:type="dxa"/>
            <w:gridSpan w:val="4"/>
            <w:shd w:val="clear" w:color="auto" w:fill="DDDDDD"/>
            <w:vAlign w:val="center"/>
          </w:tcPr>
          <w:p w14:paraId="09B5B254" w14:textId="77777777" w:rsidR="008E3CDE" w:rsidRDefault="00D8090E">
            <w:pPr>
              <w:pStyle w:val="Normal1"/>
              <w:jc w:val="center"/>
            </w:pPr>
            <w:r>
              <w:rPr>
                <w:b/>
                <w:sz w:val="20"/>
                <w:szCs w:val="20"/>
              </w:rPr>
              <w:t>Versões e Revisões deste documento</w:t>
            </w:r>
          </w:p>
        </w:tc>
      </w:tr>
      <w:tr w:rsidR="008E3CDE" w14:paraId="0277762D" w14:textId="77777777">
        <w:tc>
          <w:tcPr>
            <w:tcW w:w="1406" w:type="dxa"/>
            <w:shd w:val="clear" w:color="auto" w:fill="DDDDDD"/>
            <w:vAlign w:val="center"/>
          </w:tcPr>
          <w:p w14:paraId="475F1C88" w14:textId="77777777" w:rsidR="008E3CDE" w:rsidRDefault="00D8090E">
            <w:pPr>
              <w:pStyle w:val="Normal1"/>
              <w:jc w:val="center"/>
            </w:pPr>
            <w:r>
              <w:rPr>
                <w:b/>
                <w:sz w:val="20"/>
                <w:szCs w:val="20"/>
              </w:rPr>
              <w:t>Data</w:t>
            </w:r>
          </w:p>
        </w:tc>
        <w:tc>
          <w:tcPr>
            <w:tcW w:w="5365" w:type="dxa"/>
            <w:shd w:val="clear" w:color="auto" w:fill="DDDDDD"/>
            <w:vAlign w:val="center"/>
          </w:tcPr>
          <w:p w14:paraId="26D65ACF" w14:textId="77777777" w:rsidR="008E3CDE" w:rsidRDefault="00D8090E">
            <w:pPr>
              <w:pStyle w:val="Normal1"/>
              <w:jc w:val="center"/>
            </w:pPr>
            <w:r>
              <w:rPr>
                <w:b/>
                <w:sz w:val="20"/>
                <w:szCs w:val="20"/>
              </w:rPr>
              <w:t>Comentário</w:t>
            </w:r>
          </w:p>
        </w:tc>
        <w:tc>
          <w:tcPr>
            <w:tcW w:w="2311" w:type="dxa"/>
            <w:shd w:val="clear" w:color="auto" w:fill="DDDDDD"/>
            <w:vAlign w:val="center"/>
          </w:tcPr>
          <w:p w14:paraId="08668308" w14:textId="77777777" w:rsidR="008E3CDE" w:rsidRDefault="00D8090E">
            <w:pPr>
              <w:pStyle w:val="Normal1"/>
              <w:jc w:val="center"/>
            </w:pPr>
            <w:r>
              <w:rPr>
                <w:b/>
                <w:sz w:val="20"/>
                <w:szCs w:val="20"/>
              </w:rPr>
              <w:t>Autor</w:t>
            </w:r>
          </w:p>
        </w:tc>
        <w:tc>
          <w:tcPr>
            <w:tcW w:w="1245" w:type="dxa"/>
            <w:shd w:val="clear" w:color="auto" w:fill="DDDDDD"/>
            <w:vAlign w:val="center"/>
          </w:tcPr>
          <w:p w14:paraId="5FBD767D" w14:textId="77777777" w:rsidR="008E3CDE" w:rsidRDefault="00D8090E">
            <w:pPr>
              <w:pStyle w:val="Normal1"/>
              <w:jc w:val="center"/>
            </w:pPr>
            <w:r>
              <w:rPr>
                <w:b/>
                <w:sz w:val="20"/>
                <w:szCs w:val="20"/>
              </w:rPr>
              <w:t>Versão</w:t>
            </w:r>
          </w:p>
        </w:tc>
      </w:tr>
      <w:tr w:rsidR="008E3CDE" w14:paraId="3A1F94C8" w14:textId="77777777">
        <w:tc>
          <w:tcPr>
            <w:tcW w:w="1406" w:type="dxa"/>
            <w:vAlign w:val="center"/>
          </w:tcPr>
          <w:p w14:paraId="3BFD4AE1" w14:textId="77777777" w:rsidR="008E3CDE" w:rsidRDefault="00D8090E">
            <w:pPr>
              <w:pStyle w:val="Normal1"/>
              <w:tabs>
                <w:tab w:val="center" w:pos="4252"/>
                <w:tab w:val="right" w:pos="8504"/>
              </w:tabs>
              <w:jc w:val="both"/>
            </w:pPr>
            <w:r>
              <w:rPr>
                <w:color w:val="777777"/>
                <w:sz w:val="20"/>
                <w:szCs w:val="20"/>
              </w:rPr>
              <w:t>2015</w:t>
            </w:r>
          </w:p>
        </w:tc>
        <w:tc>
          <w:tcPr>
            <w:tcW w:w="5365" w:type="dxa"/>
            <w:vAlign w:val="center"/>
          </w:tcPr>
          <w:p w14:paraId="7F2E6BDC" w14:textId="77777777" w:rsidR="008E3CDE" w:rsidRDefault="00D8090E">
            <w:pPr>
              <w:pStyle w:val="Normal1"/>
              <w:jc w:val="both"/>
            </w:pPr>
            <w:r>
              <w:rPr>
                <w:color w:val="777777"/>
                <w:sz w:val="20"/>
                <w:szCs w:val="20"/>
              </w:rPr>
              <w:t>Turma EEL873 2015/2</w:t>
            </w:r>
          </w:p>
        </w:tc>
        <w:tc>
          <w:tcPr>
            <w:tcW w:w="2311" w:type="dxa"/>
          </w:tcPr>
          <w:p w14:paraId="32ECCAC3" w14:textId="77777777" w:rsidR="008E3CDE" w:rsidRDefault="008E3CDE">
            <w:pPr>
              <w:pStyle w:val="Normal1"/>
              <w:jc w:val="both"/>
            </w:pPr>
          </w:p>
        </w:tc>
        <w:tc>
          <w:tcPr>
            <w:tcW w:w="1245" w:type="dxa"/>
          </w:tcPr>
          <w:p w14:paraId="412B6DC9" w14:textId="77777777" w:rsidR="008E3CDE" w:rsidRDefault="00D8090E">
            <w:pPr>
              <w:pStyle w:val="Normal1"/>
            </w:pPr>
            <w:r>
              <w:rPr>
                <w:color w:val="777777"/>
                <w:sz w:val="20"/>
                <w:szCs w:val="20"/>
              </w:rPr>
              <w:t>0.0</w:t>
            </w:r>
          </w:p>
        </w:tc>
      </w:tr>
      <w:tr w:rsidR="008E3CDE" w14:paraId="62CFBF07" w14:textId="77777777">
        <w:tc>
          <w:tcPr>
            <w:tcW w:w="1406" w:type="dxa"/>
            <w:vAlign w:val="center"/>
          </w:tcPr>
          <w:p w14:paraId="689B918C" w14:textId="77777777" w:rsidR="008E3CDE" w:rsidRDefault="00D8090E">
            <w:pPr>
              <w:pStyle w:val="Normal1"/>
              <w:tabs>
                <w:tab w:val="center" w:pos="4252"/>
                <w:tab w:val="right" w:pos="8504"/>
              </w:tabs>
              <w:jc w:val="both"/>
            </w:pPr>
            <w:r>
              <w:rPr>
                <w:color w:val="777777"/>
                <w:sz w:val="20"/>
                <w:szCs w:val="20"/>
              </w:rPr>
              <w:t>7/4/2016</w:t>
            </w:r>
          </w:p>
        </w:tc>
        <w:tc>
          <w:tcPr>
            <w:tcW w:w="5365" w:type="dxa"/>
            <w:vAlign w:val="center"/>
          </w:tcPr>
          <w:p w14:paraId="332BA058" w14:textId="77777777" w:rsidR="008E3CDE" w:rsidRDefault="00D8090E">
            <w:pPr>
              <w:pStyle w:val="Normal1"/>
              <w:tabs>
                <w:tab w:val="center" w:pos="4252"/>
                <w:tab w:val="right" w:pos="8504"/>
              </w:tabs>
              <w:jc w:val="both"/>
            </w:pPr>
            <w:r>
              <w:rPr>
                <w:color w:val="777777"/>
                <w:sz w:val="20"/>
                <w:szCs w:val="20"/>
              </w:rPr>
              <w:t>Ajustes e correções</w:t>
            </w:r>
          </w:p>
        </w:tc>
        <w:tc>
          <w:tcPr>
            <w:tcW w:w="2311" w:type="dxa"/>
          </w:tcPr>
          <w:p w14:paraId="2BB32CCE" w14:textId="77777777" w:rsidR="008E3CDE" w:rsidRDefault="00D8090E">
            <w:pPr>
              <w:pStyle w:val="Normal1"/>
              <w:tabs>
                <w:tab w:val="center" w:pos="4252"/>
                <w:tab w:val="right" w:pos="8504"/>
              </w:tabs>
              <w:jc w:val="both"/>
            </w:pPr>
            <w:r>
              <w:rPr>
                <w:color w:val="777777"/>
                <w:sz w:val="20"/>
                <w:szCs w:val="20"/>
              </w:rPr>
              <w:t>Breno França</w:t>
            </w:r>
          </w:p>
        </w:tc>
        <w:tc>
          <w:tcPr>
            <w:tcW w:w="1245" w:type="dxa"/>
          </w:tcPr>
          <w:p w14:paraId="13CAB6B3" w14:textId="77777777" w:rsidR="008E3CDE" w:rsidRDefault="00D8090E">
            <w:pPr>
              <w:pStyle w:val="Normal1"/>
              <w:tabs>
                <w:tab w:val="center" w:pos="4252"/>
                <w:tab w:val="right" w:pos="8504"/>
              </w:tabs>
              <w:jc w:val="both"/>
            </w:pPr>
            <w:r>
              <w:rPr>
                <w:b/>
                <w:color w:val="777777"/>
                <w:sz w:val="20"/>
                <w:szCs w:val="20"/>
              </w:rPr>
              <w:t>1.0</w:t>
            </w:r>
          </w:p>
        </w:tc>
      </w:tr>
      <w:tr w:rsidR="008E3CDE" w14:paraId="0282410E" w14:textId="77777777">
        <w:tc>
          <w:tcPr>
            <w:tcW w:w="1406" w:type="dxa"/>
            <w:vAlign w:val="center"/>
          </w:tcPr>
          <w:p w14:paraId="56E04CC1" w14:textId="77777777" w:rsidR="008E3CDE" w:rsidRDefault="00D8090E">
            <w:pPr>
              <w:pStyle w:val="Normal1"/>
              <w:tabs>
                <w:tab w:val="center" w:pos="4252"/>
                <w:tab w:val="right" w:pos="8504"/>
              </w:tabs>
              <w:jc w:val="both"/>
            </w:pPr>
            <w:r>
              <w:rPr>
                <w:color w:val="777777"/>
                <w:sz w:val="20"/>
                <w:szCs w:val="20"/>
              </w:rPr>
              <w:t>8/4/2016</w:t>
            </w:r>
          </w:p>
        </w:tc>
        <w:tc>
          <w:tcPr>
            <w:tcW w:w="5365" w:type="dxa"/>
            <w:vAlign w:val="center"/>
          </w:tcPr>
          <w:p w14:paraId="75ED6073" w14:textId="77777777" w:rsidR="008E3CDE" w:rsidRDefault="00D8090E">
            <w:pPr>
              <w:pStyle w:val="Normal1"/>
              <w:jc w:val="both"/>
            </w:pPr>
            <w:r>
              <w:rPr>
                <w:color w:val="777777"/>
                <w:sz w:val="20"/>
                <w:szCs w:val="20"/>
              </w:rPr>
              <w:t>Ajustes e correções</w:t>
            </w:r>
          </w:p>
        </w:tc>
        <w:tc>
          <w:tcPr>
            <w:tcW w:w="2311" w:type="dxa"/>
          </w:tcPr>
          <w:p w14:paraId="2E9A21E6" w14:textId="77777777" w:rsidR="008E3CDE" w:rsidRDefault="00D8090E">
            <w:pPr>
              <w:pStyle w:val="Normal1"/>
              <w:jc w:val="both"/>
            </w:pPr>
            <w:r>
              <w:rPr>
                <w:color w:val="777777"/>
                <w:sz w:val="20"/>
                <w:szCs w:val="20"/>
              </w:rPr>
              <w:t>Guilherme Travassos</w:t>
            </w:r>
          </w:p>
        </w:tc>
        <w:tc>
          <w:tcPr>
            <w:tcW w:w="1245" w:type="dxa"/>
          </w:tcPr>
          <w:p w14:paraId="6A1353C9" w14:textId="77777777" w:rsidR="008E3CDE" w:rsidRDefault="00D8090E">
            <w:pPr>
              <w:pStyle w:val="Normal1"/>
              <w:jc w:val="both"/>
            </w:pPr>
            <w:r>
              <w:rPr>
                <w:color w:val="777777"/>
                <w:sz w:val="20"/>
                <w:szCs w:val="20"/>
              </w:rPr>
              <w:t>1.0</w:t>
            </w:r>
          </w:p>
        </w:tc>
      </w:tr>
      <w:tr w:rsidR="008E3CDE" w14:paraId="4A27C7AA" w14:textId="77777777">
        <w:tc>
          <w:tcPr>
            <w:tcW w:w="1406" w:type="dxa"/>
            <w:vAlign w:val="center"/>
          </w:tcPr>
          <w:p w14:paraId="5A06734D" w14:textId="77777777" w:rsidR="008E3CDE" w:rsidRDefault="00D8090E">
            <w:pPr>
              <w:pStyle w:val="Normal1"/>
              <w:tabs>
                <w:tab w:val="center" w:pos="4252"/>
                <w:tab w:val="right" w:pos="8504"/>
              </w:tabs>
              <w:jc w:val="both"/>
            </w:pPr>
            <w:r>
              <w:rPr>
                <w:color w:val="777777"/>
                <w:sz w:val="20"/>
                <w:szCs w:val="20"/>
              </w:rPr>
              <w:t>13/4/2016</w:t>
            </w:r>
          </w:p>
        </w:tc>
        <w:tc>
          <w:tcPr>
            <w:tcW w:w="5365" w:type="dxa"/>
            <w:vAlign w:val="center"/>
          </w:tcPr>
          <w:p w14:paraId="44823A2D" w14:textId="77777777" w:rsidR="008E3CDE" w:rsidRDefault="00D8090E">
            <w:pPr>
              <w:pStyle w:val="Normal1"/>
              <w:jc w:val="both"/>
            </w:pPr>
            <w:r>
              <w:rPr>
                <w:color w:val="777777"/>
                <w:sz w:val="20"/>
                <w:szCs w:val="20"/>
              </w:rPr>
              <w:t>Ajustes e correções nos requisitos</w:t>
            </w:r>
          </w:p>
        </w:tc>
        <w:tc>
          <w:tcPr>
            <w:tcW w:w="2311" w:type="dxa"/>
          </w:tcPr>
          <w:p w14:paraId="52FE9BBA" w14:textId="77777777" w:rsidR="008E3CDE" w:rsidRDefault="00D8090E">
            <w:pPr>
              <w:pStyle w:val="Normal1"/>
              <w:jc w:val="both"/>
            </w:pPr>
            <w:r>
              <w:rPr>
                <w:color w:val="777777"/>
                <w:sz w:val="20"/>
                <w:szCs w:val="20"/>
              </w:rPr>
              <w:t xml:space="preserve">Thais, Heitor, Henrique, </w:t>
            </w:r>
            <w:proofErr w:type="spellStart"/>
            <w:r>
              <w:rPr>
                <w:color w:val="777777"/>
                <w:sz w:val="20"/>
                <w:szCs w:val="20"/>
              </w:rPr>
              <w:t>Aramys</w:t>
            </w:r>
            <w:proofErr w:type="spellEnd"/>
            <w:r>
              <w:rPr>
                <w:color w:val="777777"/>
                <w:sz w:val="20"/>
                <w:szCs w:val="20"/>
              </w:rPr>
              <w:t>, Eduardo</w:t>
            </w:r>
          </w:p>
        </w:tc>
        <w:tc>
          <w:tcPr>
            <w:tcW w:w="1245" w:type="dxa"/>
          </w:tcPr>
          <w:p w14:paraId="0CA8FE13" w14:textId="77777777" w:rsidR="008E3CDE" w:rsidRDefault="00D8090E">
            <w:pPr>
              <w:pStyle w:val="Normal1"/>
              <w:jc w:val="both"/>
            </w:pPr>
            <w:r>
              <w:rPr>
                <w:color w:val="777777"/>
                <w:sz w:val="20"/>
                <w:szCs w:val="20"/>
              </w:rPr>
              <w:t>1.1</w:t>
            </w:r>
          </w:p>
        </w:tc>
      </w:tr>
      <w:tr w:rsidR="008E3CDE" w14:paraId="4D14691D" w14:textId="77777777">
        <w:tc>
          <w:tcPr>
            <w:tcW w:w="1406" w:type="dxa"/>
            <w:vAlign w:val="center"/>
          </w:tcPr>
          <w:p w14:paraId="73239767" w14:textId="77777777" w:rsidR="008E3CDE" w:rsidRDefault="00D8090E">
            <w:pPr>
              <w:pStyle w:val="Normal1"/>
              <w:tabs>
                <w:tab w:val="center" w:pos="4252"/>
                <w:tab w:val="right" w:pos="8504"/>
              </w:tabs>
              <w:jc w:val="both"/>
            </w:pPr>
            <w:r>
              <w:rPr>
                <w:color w:val="777777"/>
                <w:sz w:val="20"/>
                <w:szCs w:val="20"/>
              </w:rPr>
              <w:t>13/4/2016</w:t>
            </w:r>
          </w:p>
        </w:tc>
        <w:tc>
          <w:tcPr>
            <w:tcW w:w="5365" w:type="dxa"/>
            <w:vAlign w:val="center"/>
          </w:tcPr>
          <w:p w14:paraId="377431AC" w14:textId="77777777" w:rsidR="008E3CDE" w:rsidRDefault="00D8090E">
            <w:pPr>
              <w:pStyle w:val="Normal1"/>
              <w:jc w:val="both"/>
            </w:pPr>
            <w:r>
              <w:rPr>
                <w:color w:val="777777"/>
                <w:sz w:val="20"/>
                <w:szCs w:val="20"/>
              </w:rPr>
              <w:t>Edição do documento de acordo com desenvolvedores</w:t>
            </w:r>
          </w:p>
        </w:tc>
        <w:tc>
          <w:tcPr>
            <w:tcW w:w="2311" w:type="dxa"/>
          </w:tcPr>
          <w:p w14:paraId="7FA252A5" w14:textId="77777777" w:rsidR="008E3CDE" w:rsidRDefault="00D8090E">
            <w:pPr>
              <w:pStyle w:val="Normal1"/>
              <w:jc w:val="both"/>
            </w:pPr>
            <w:r>
              <w:rPr>
                <w:color w:val="777777"/>
                <w:sz w:val="20"/>
                <w:szCs w:val="20"/>
              </w:rPr>
              <w:t>Guilherme Travassos</w:t>
            </w:r>
          </w:p>
        </w:tc>
        <w:tc>
          <w:tcPr>
            <w:tcW w:w="1245" w:type="dxa"/>
          </w:tcPr>
          <w:p w14:paraId="114988DE" w14:textId="77777777" w:rsidR="008E3CDE" w:rsidRDefault="00D8090E">
            <w:pPr>
              <w:pStyle w:val="Normal1"/>
              <w:jc w:val="both"/>
            </w:pPr>
            <w:r>
              <w:rPr>
                <w:color w:val="777777"/>
                <w:sz w:val="20"/>
                <w:szCs w:val="20"/>
              </w:rPr>
              <w:t>1.1</w:t>
            </w:r>
          </w:p>
        </w:tc>
      </w:tr>
      <w:tr w:rsidR="008E3CDE" w14:paraId="157FCF68" w14:textId="77777777">
        <w:tc>
          <w:tcPr>
            <w:tcW w:w="1406" w:type="dxa"/>
            <w:vAlign w:val="center"/>
          </w:tcPr>
          <w:p w14:paraId="23116DC8" w14:textId="77777777" w:rsidR="008E3CDE" w:rsidRDefault="00D8090E">
            <w:pPr>
              <w:pStyle w:val="Normal1"/>
              <w:tabs>
                <w:tab w:val="center" w:pos="4252"/>
                <w:tab w:val="right" w:pos="8504"/>
              </w:tabs>
              <w:jc w:val="both"/>
            </w:pPr>
            <w:r>
              <w:rPr>
                <w:color w:val="777777"/>
                <w:sz w:val="20"/>
                <w:szCs w:val="20"/>
              </w:rPr>
              <w:t>14/4/2016</w:t>
            </w:r>
          </w:p>
        </w:tc>
        <w:tc>
          <w:tcPr>
            <w:tcW w:w="5365" w:type="dxa"/>
            <w:vAlign w:val="center"/>
          </w:tcPr>
          <w:p w14:paraId="6EAD48E0" w14:textId="77777777" w:rsidR="008E3CDE" w:rsidRDefault="00D8090E">
            <w:pPr>
              <w:pStyle w:val="Normal1"/>
              <w:jc w:val="both"/>
            </w:pPr>
            <w:r>
              <w:rPr>
                <w:color w:val="777777"/>
                <w:sz w:val="20"/>
                <w:szCs w:val="20"/>
              </w:rPr>
              <w:t>Ajustes e correções após revisão da equipe de desenvolvedores</w:t>
            </w:r>
          </w:p>
        </w:tc>
        <w:tc>
          <w:tcPr>
            <w:tcW w:w="2311" w:type="dxa"/>
          </w:tcPr>
          <w:p w14:paraId="08D1B490" w14:textId="77777777" w:rsidR="008E3CDE" w:rsidRDefault="00D8090E">
            <w:pPr>
              <w:pStyle w:val="Normal1"/>
              <w:jc w:val="both"/>
            </w:pPr>
            <w:r>
              <w:rPr>
                <w:color w:val="777777"/>
                <w:sz w:val="20"/>
                <w:szCs w:val="20"/>
              </w:rPr>
              <w:t xml:space="preserve">Thaís, Heitor, Henrique, </w:t>
            </w:r>
            <w:proofErr w:type="spellStart"/>
            <w:r>
              <w:rPr>
                <w:color w:val="777777"/>
                <w:sz w:val="20"/>
                <w:szCs w:val="20"/>
              </w:rPr>
              <w:t>Aramys</w:t>
            </w:r>
            <w:proofErr w:type="spellEnd"/>
            <w:r>
              <w:rPr>
                <w:color w:val="777777"/>
                <w:sz w:val="20"/>
                <w:szCs w:val="20"/>
              </w:rPr>
              <w:t>, Eduardo e Guilherme</w:t>
            </w:r>
          </w:p>
        </w:tc>
        <w:tc>
          <w:tcPr>
            <w:tcW w:w="1245" w:type="dxa"/>
          </w:tcPr>
          <w:p w14:paraId="70089D1A" w14:textId="77777777" w:rsidR="008E3CDE" w:rsidRDefault="00D8090E">
            <w:pPr>
              <w:pStyle w:val="Normal1"/>
              <w:jc w:val="both"/>
            </w:pPr>
            <w:r>
              <w:rPr>
                <w:color w:val="777777"/>
                <w:sz w:val="20"/>
                <w:szCs w:val="20"/>
              </w:rPr>
              <w:t>1.2</w:t>
            </w:r>
          </w:p>
        </w:tc>
      </w:tr>
      <w:tr w:rsidR="008E3CDE" w14:paraId="31907F70" w14:textId="77777777">
        <w:tc>
          <w:tcPr>
            <w:tcW w:w="1406" w:type="dxa"/>
            <w:vAlign w:val="center"/>
          </w:tcPr>
          <w:p w14:paraId="63447E0E" w14:textId="77777777" w:rsidR="008E3CDE" w:rsidRDefault="00D8090E">
            <w:pPr>
              <w:pStyle w:val="Normal1"/>
              <w:tabs>
                <w:tab w:val="center" w:pos="4252"/>
                <w:tab w:val="right" w:pos="8504"/>
              </w:tabs>
              <w:jc w:val="both"/>
            </w:pPr>
            <w:r>
              <w:rPr>
                <w:color w:val="777777"/>
                <w:sz w:val="20"/>
                <w:szCs w:val="20"/>
              </w:rPr>
              <w:t>19/04/2016</w:t>
            </w:r>
          </w:p>
        </w:tc>
        <w:tc>
          <w:tcPr>
            <w:tcW w:w="5365" w:type="dxa"/>
            <w:vAlign w:val="center"/>
          </w:tcPr>
          <w:p w14:paraId="55A4BE8B" w14:textId="77777777" w:rsidR="008E3CDE" w:rsidRDefault="00D8090E">
            <w:pPr>
              <w:pStyle w:val="Normal1"/>
              <w:jc w:val="both"/>
            </w:pPr>
            <w:r>
              <w:rPr>
                <w:color w:val="777777"/>
                <w:sz w:val="20"/>
                <w:szCs w:val="20"/>
              </w:rPr>
              <w:t>Revisão dos requisitos a partir da inspeção da equipe de inspeção</w:t>
            </w:r>
          </w:p>
        </w:tc>
        <w:tc>
          <w:tcPr>
            <w:tcW w:w="2311" w:type="dxa"/>
          </w:tcPr>
          <w:p w14:paraId="2C2EC412" w14:textId="77777777" w:rsidR="008E3CDE" w:rsidRDefault="00D8090E">
            <w:pPr>
              <w:pStyle w:val="Normal1"/>
              <w:jc w:val="both"/>
            </w:pPr>
            <w:r>
              <w:rPr>
                <w:color w:val="777777"/>
                <w:sz w:val="20"/>
                <w:szCs w:val="20"/>
              </w:rPr>
              <w:t xml:space="preserve">Thais, Heitor, Henrique, </w:t>
            </w:r>
            <w:proofErr w:type="spellStart"/>
            <w:r>
              <w:rPr>
                <w:color w:val="777777"/>
                <w:sz w:val="20"/>
                <w:szCs w:val="20"/>
              </w:rPr>
              <w:t>Aramys</w:t>
            </w:r>
            <w:proofErr w:type="spellEnd"/>
            <w:r>
              <w:rPr>
                <w:color w:val="777777"/>
                <w:sz w:val="20"/>
                <w:szCs w:val="20"/>
              </w:rPr>
              <w:t>, Eduardo, Janine e Andrea</w:t>
            </w:r>
          </w:p>
        </w:tc>
        <w:tc>
          <w:tcPr>
            <w:tcW w:w="1245" w:type="dxa"/>
          </w:tcPr>
          <w:p w14:paraId="1924BDC2" w14:textId="77777777" w:rsidR="008E3CDE" w:rsidRDefault="00D8090E">
            <w:pPr>
              <w:pStyle w:val="Normal1"/>
              <w:jc w:val="both"/>
            </w:pPr>
            <w:r>
              <w:rPr>
                <w:color w:val="777777"/>
                <w:sz w:val="20"/>
                <w:szCs w:val="20"/>
              </w:rPr>
              <w:t>1.3</w:t>
            </w:r>
          </w:p>
        </w:tc>
      </w:tr>
      <w:tr w:rsidR="008E3CDE" w14:paraId="67475C4F" w14:textId="77777777">
        <w:tc>
          <w:tcPr>
            <w:tcW w:w="1406" w:type="dxa"/>
            <w:vAlign w:val="center"/>
          </w:tcPr>
          <w:p w14:paraId="0F75BBDD" w14:textId="77777777" w:rsidR="008E3CDE" w:rsidRDefault="00D8090E">
            <w:pPr>
              <w:pStyle w:val="Normal1"/>
              <w:tabs>
                <w:tab w:val="center" w:pos="4252"/>
                <w:tab w:val="right" w:pos="8504"/>
              </w:tabs>
              <w:jc w:val="both"/>
            </w:pPr>
            <w:r>
              <w:rPr>
                <w:color w:val="777777"/>
                <w:sz w:val="20"/>
                <w:szCs w:val="20"/>
              </w:rPr>
              <w:t>26/4/2016</w:t>
            </w:r>
          </w:p>
        </w:tc>
        <w:tc>
          <w:tcPr>
            <w:tcW w:w="5365" w:type="dxa"/>
            <w:vAlign w:val="center"/>
          </w:tcPr>
          <w:p w14:paraId="32B4CE66" w14:textId="77777777" w:rsidR="008E3CDE" w:rsidRDefault="00D8090E">
            <w:pPr>
              <w:pStyle w:val="Normal1"/>
              <w:jc w:val="both"/>
            </w:pPr>
            <w:r>
              <w:rPr>
                <w:color w:val="777777"/>
                <w:sz w:val="20"/>
                <w:szCs w:val="20"/>
              </w:rPr>
              <w:t>Revisão do Documento tendo em vista discussões de projeto e leitura da versão</w:t>
            </w:r>
          </w:p>
        </w:tc>
        <w:tc>
          <w:tcPr>
            <w:tcW w:w="2311" w:type="dxa"/>
          </w:tcPr>
          <w:p w14:paraId="5D5EF2F9" w14:textId="77777777" w:rsidR="008E3CDE" w:rsidRDefault="00D8090E">
            <w:pPr>
              <w:pStyle w:val="Normal1"/>
              <w:jc w:val="both"/>
            </w:pPr>
            <w:r>
              <w:rPr>
                <w:color w:val="777777"/>
                <w:sz w:val="20"/>
                <w:szCs w:val="20"/>
              </w:rPr>
              <w:t>Guilherme</w:t>
            </w:r>
          </w:p>
        </w:tc>
        <w:tc>
          <w:tcPr>
            <w:tcW w:w="1245" w:type="dxa"/>
          </w:tcPr>
          <w:p w14:paraId="1E9C2515" w14:textId="77777777" w:rsidR="008E3CDE" w:rsidRDefault="00D8090E">
            <w:pPr>
              <w:pStyle w:val="Normal1"/>
              <w:jc w:val="both"/>
            </w:pPr>
            <w:r>
              <w:rPr>
                <w:color w:val="777777"/>
                <w:sz w:val="20"/>
                <w:szCs w:val="20"/>
              </w:rPr>
              <w:t>1.4</w:t>
            </w:r>
          </w:p>
        </w:tc>
      </w:tr>
    </w:tbl>
    <w:p w14:paraId="37AD400E" w14:textId="77777777" w:rsidR="008E3CDE" w:rsidRDefault="008E3CDE">
      <w:pPr>
        <w:pStyle w:val="Normal1"/>
        <w:spacing w:before="120"/>
        <w:jc w:val="both"/>
      </w:pPr>
    </w:p>
    <w:p w14:paraId="0C7F2E82" w14:textId="77777777" w:rsidR="008E3CDE" w:rsidRDefault="008E3CDE">
      <w:pPr>
        <w:pStyle w:val="Normal1"/>
        <w:spacing w:before="120"/>
        <w:jc w:val="both"/>
      </w:pPr>
    </w:p>
    <w:p w14:paraId="0627E767" w14:textId="77777777" w:rsidR="008E3CDE" w:rsidRDefault="008E3CDE">
      <w:pPr>
        <w:pStyle w:val="Normal1"/>
        <w:spacing w:before="120"/>
        <w:jc w:val="both"/>
      </w:pPr>
    </w:p>
    <w:p w14:paraId="43E51A68" w14:textId="77777777" w:rsidR="008E3CDE" w:rsidRDefault="008E3CDE">
      <w:pPr>
        <w:pStyle w:val="Normal1"/>
        <w:spacing w:before="120"/>
        <w:jc w:val="both"/>
      </w:pPr>
    </w:p>
    <w:p w14:paraId="4732E644" w14:textId="77777777" w:rsidR="008E3CDE" w:rsidRDefault="008E3CDE">
      <w:pPr>
        <w:pStyle w:val="Normal1"/>
        <w:spacing w:before="120"/>
        <w:jc w:val="both"/>
      </w:pPr>
    </w:p>
    <w:p w14:paraId="06B89A6B" w14:textId="77777777" w:rsidR="008E3CDE" w:rsidRDefault="00D8090E">
      <w:pPr>
        <w:pStyle w:val="Normal1"/>
        <w:spacing w:before="120"/>
        <w:jc w:val="center"/>
      </w:pPr>
      <w:proofErr w:type="spellStart"/>
      <w:proofErr w:type="gramStart"/>
      <w:r>
        <w:rPr>
          <w:b/>
          <w:sz w:val="72"/>
          <w:szCs w:val="72"/>
        </w:rPr>
        <w:t>mytinyPoll</w:t>
      </w:r>
      <w:proofErr w:type="spellEnd"/>
      <w:proofErr w:type="gramEnd"/>
    </w:p>
    <w:p w14:paraId="7308BAEF" w14:textId="77777777" w:rsidR="008E3CDE" w:rsidRDefault="008E3CDE">
      <w:pPr>
        <w:pStyle w:val="Normal1"/>
        <w:spacing w:before="120"/>
        <w:jc w:val="center"/>
      </w:pPr>
    </w:p>
    <w:p w14:paraId="30F84847" w14:textId="77777777" w:rsidR="008E3CDE" w:rsidRDefault="008E3CDE">
      <w:pPr>
        <w:pStyle w:val="Normal1"/>
        <w:spacing w:before="120"/>
        <w:jc w:val="center"/>
      </w:pPr>
    </w:p>
    <w:p w14:paraId="3FF9A389" w14:textId="77777777" w:rsidR="008E3CDE" w:rsidRDefault="008E3CDE">
      <w:pPr>
        <w:pStyle w:val="Normal1"/>
        <w:spacing w:before="120"/>
        <w:jc w:val="center"/>
      </w:pPr>
    </w:p>
    <w:p w14:paraId="67038D24" w14:textId="77777777" w:rsidR="008E3CDE" w:rsidRDefault="00D8090E">
      <w:pPr>
        <w:pStyle w:val="Ttulo2"/>
        <w:numPr>
          <w:ilvl w:val="1"/>
          <w:numId w:val="3"/>
        </w:numPr>
        <w:spacing w:before="120" w:after="0"/>
        <w:contextualSpacing/>
        <w:rPr>
          <w:sz w:val="24"/>
          <w:szCs w:val="24"/>
        </w:rPr>
      </w:pPr>
      <w:bookmarkStart w:id="0" w:name="h.ofzy8h3sm8n9" w:colFirst="0" w:colLast="0"/>
      <w:bookmarkEnd w:id="0"/>
      <w:commentRangeStart w:id="1"/>
      <w:r>
        <w:rPr>
          <w:sz w:val="24"/>
          <w:szCs w:val="24"/>
        </w:rPr>
        <w:lastRenderedPageBreak/>
        <w:t>Visão</w:t>
      </w:r>
      <w:commentRangeEnd w:id="1"/>
      <w:r w:rsidR="00930C9B">
        <w:rPr>
          <w:rStyle w:val="Refdecomentrio"/>
          <w:b w:val="0"/>
          <w:smallCaps w:val="0"/>
        </w:rPr>
        <w:commentReference w:id="1"/>
      </w:r>
    </w:p>
    <w:p w14:paraId="0E4A9E22" w14:textId="77777777" w:rsidR="008E3CDE" w:rsidRDefault="008E3CDE">
      <w:pPr>
        <w:pStyle w:val="Normal1"/>
        <w:spacing w:line="360" w:lineRule="auto"/>
        <w:ind w:firstLine="576"/>
        <w:jc w:val="both"/>
      </w:pPr>
      <w:bookmarkStart w:id="2" w:name="h.gjdgxs" w:colFirst="0" w:colLast="0"/>
      <w:bookmarkEnd w:id="2"/>
    </w:p>
    <w:p w14:paraId="5FA14216" w14:textId="77777777" w:rsidR="008E3CDE" w:rsidRDefault="00D8090E">
      <w:pPr>
        <w:pStyle w:val="Normal1"/>
        <w:spacing w:line="360" w:lineRule="auto"/>
        <w:ind w:firstLine="576"/>
        <w:jc w:val="both"/>
      </w:pPr>
      <w:r>
        <w:t>Decisões fazem parte do dia-a-dia de organizações em diferentes ramos de atuação. Negócios, políticas e entretenimento baseiam suas decisões na percepção e opinião de seus clientes, cidadãos e pessoas interessadas de forma geral.</w:t>
      </w:r>
    </w:p>
    <w:p w14:paraId="487127A0" w14:textId="77777777" w:rsidR="008E3CDE" w:rsidRDefault="00D8090E">
      <w:pPr>
        <w:pStyle w:val="Normal1"/>
        <w:spacing w:line="360" w:lineRule="auto"/>
        <w:ind w:firstLine="576"/>
        <w:jc w:val="both"/>
      </w:pPr>
      <w:r>
        <w:t>Em muitos casos, existe uma distância física entre uma organização (pública ou privada) e as pessoas a quem ela necessita ouvir as opiniões, e isso pode ser prejudicial para o avanço das estratégias gerenciais e de mercado dessa organização.</w:t>
      </w:r>
    </w:p>
    <w:p w14:paraId="3809F29A" w14:textId="77777777" w:rsidR="008E3CDE" w:rsidRDefault="00D8090E">
      <w:pPr>
        <w:pStyle w:val="Normal1"/>
        <w:spacing w:line="360" w:lineRule="auto"/>
        <w:ind w:firstLine="576"/>
        <w:jc w:val="both"/>
      </w:pPr>
      <w:r>
        <w:t xml:space="preserve">Uma das estratégias que visa encurtar essa distância é usar pesquisas de opinião, onde se captura as expectativas, direcionamentos desejados, ou preferências que as pessoas têm sobre um determinado assunto ou objeto de interesse da organização. Nesse contexto, a internet atua como um facilitador, onde as pesquisas de opinião podem ser executadas online com participantes distribuídos em diferentes locais, garantindo um maior alcance da pesquisa. Particularmente, as enquetes aparecem, nesse contexto, como um tipo simplificado de pesquisa de opinião onde apenas uma pergunta é realizada podendo oferecer um conjunto de respostas (sendo elas do tipo fechada ou </w:t>
      </w:r>
      <w:proofErr w:type="gramStart"/>
      <w:r>
        <w:t>aberta)  representando</w:t>
      </w:r>
      <w:proofErr w:type="gramEnd"/>
      <w:r>
        <w:t xml:space="preserve"> o foco principal do que se deseja identificar.</w:t>
      </w:r>
    </w:p>
    <w:p w14:paraId="70ACD0BD" w14:textId="77777777" w:rsidR="008E3CDE" w:rsidRDefault="00D8090E">
      <w:pPr>
        <w:pStyle w:val="Normal1"/>
        <w:spacing w:line="360" w:lineRule="auto"/>
        <w:ind w:firstLine="576"/>
        <w:jc w:val="both"/>
      </w:pPr>
      <w:r>
        <w:t xml:space="preserve">Atualmente, existem sistemas Web para elaboração de pesquisas de opinião e enquetes disponíveis </w:t>
      </w:r>
      <w:r w:rsidRPr="00EB0CF0">
        <w:rPr>
          <w:i/>
        </w:rPr>
        <w:t>online</w:t>
      </w:r>
      <w:r>
        <w:t xml:space="preserve"> para criação e publicação destas pesquisas, auxiliando ainda a análise do resultado. Entretanto, existem argumentos contrários em relação aos sistemas existentes quanto à praticidade, facilidade de uso e questões de confidencialidade e sigilo comercial de interesse das organizações. Além disso, estes sistemas fornecem pouca ou nenhuma integração com os sistemas de redes sociais, inclusive profissionais, mais utilizados atualmente. Nesse sentido, justifica-se o desenvolvimento de um sistema Web para enquetes online que seja prático, de uso exclusivo, integrado com redes sociais e de fácil disseminação.</w:t>
      </w:r>
    </w:p>
    <w:p w14:paraId="30D0D7D9" w14:textId="77777777" w:rsidR="008E3CDE" w:rsidRDefault="008E3CDE">
      <w:pPr>
        <w:pStyle w:val="Normal1"/>
        <w:spacing w:line="360" w:lineRule="auto"/>
        <w:ind w:firstLine="576"/>
        <w:jc w:val="both"/>
      </w:pPr>
    </w:p>
    <w:p w14:paraId="56F57CF8" w14:textId="77777777" w:rsidR="008E3CDE" w:rsidRDefault="00D8090E">
      <w:pPr>
        <w:pStyle w:val="Ttulo3"/>
        <w:numPr>
          <w:ilvl w:val="2"/>
          <w:numId w:val="3"/>
        </w:numPr>
        <w:spacing w:before="120" w:after="0" w:line="360" w:lineRule="auto"/>
        <w:ind w:left="0"/>
      </w:pPr>
      <w:r>
        <w:t>Escopo do Projeto</w:t>
      </w:r>
    </w:p>
    <w:p w14:paraId="22C80778" w14:textId="77777777" w:rsidR="008E3CDE" w:rsidRDefault="00D8090E">
      <w:pPr>
        <w:pStyle w:val="Normal1"/>
        <w:spacing w:line="360" w:lineRule="auto"/>
        <w:ind w:firstLine="709"/>
        <w:jc w:val="both"/>
      </w:pPr>
      <w:r>
        <w:t xml:space="preserve">O escopo do </w:t>
      </w:r>
      <w:proofErr w:type="spellStart"/>
      <w:r>
        <w:t>my</w:t>
      </w:r>
      <w:r>
        <w:rPr>
          <w:i/>
        </w:rPr>
        <w:t>tinyPoll</w:t>
      </w:r>
      <w:proofErr w:type="spellEnd"/>
      <w:r>
        <w:t xml:space="preserve"> é flexível em relação a pergunta que pode ser realizada, desde que as respostas possam ser obtidas através de itens pré-definidos (respostas fechadas) ou informação fornecida pelo respondente (respostas abertas). As funcionalidades essenciais compondo o sistema devem estar disponíveis na Web e incluir a criação, publicação e manutenção de enquetes para diferentes </w:t>
      </w:r>
      <w:r>
        <w:lastRenderedPageBreak/>
        <w:t xml:space="preserve">temas de interesse da organização, bem como o apoio na análise, compartilhamento do resultado e a integração com o sistema de redes sociais </w:t>
      </w:r>
      <w:proofErr w:type="spellStart"/>
      <w:r>
        <w:rPr>
          <w:i/>
        </w:rPr>
        <w:t>Facebook</w:t>
      </w:r>
      <w:proofErr w:type="spellEnd"/>
      <w:r>
        <w:t>.</w:t>
      </w:r>
    </w:p>
    <w:p w14:paraId="6ED3441B" w14:textId="77777777" w:rsidR="008E3CDE" w:rsidRDefault="00D8090E">
      <w:pPr>
        <w:pStyle w:val="Ttulo3"/>
        <w:numPr>
          <w:ilvl w:val="2"/>
          <w:numId w:val="3"/>
        </w:numPr>
        <w:spacing w:before="120" w:after="0" w:line="360" w:lineRule="auto"/>
      </w:pPr>
      <w:r>
        <w:t>Objetivos</w:t>
      </w:r>
    </w:p>
    <w:p w14:paraId="39E8C4E2" w14:textId="77777777" w:rsidR="008E3CDE" w:rsidRDefault="00D8090E">
      <w:pPr>
        <w:pStyle w:val="Normal1"/>
        <w:spacing w:line="360" w:lineRule="auto"/>
        <w:ind w:firstLine="708"/>
        <w:jc w:val="both"/>
      </w:pPr>
      <w:r>
        <w:t xml:space="preserve">O objetivo geral do </w:t>
      </w:r>
      <w:proofErr w:type="spellStart"/>
      <w:r>
        <w:t>my</w:t>
      </w:r>
      <w:r>
        <w:rPr>
          <w:i/>
        </w:rPr>
        <w:t>tinyPoll</w:t>
      </w:r>
      <w:proofErr w:type="spellEnd"/>
      <w:r>
        <w:t xml:space="preserve"> é aumentar o conhecimento da organização sobre as opiniões do seu público-alvo por meio de uma plataforma Web, de fácil utilização e integrada com redes sociais, onde uma ou mais enquetes podem ser realizadas.</w:t>
      </w:r>
    </w:p>
    <w:p w14:paraId="31D5DC5B" w14:textId="77777777" w:rsidR="008E3CDE" w:rsidRDefault="008E3CDE">
      <w:pPr>
        <w:pStyle w:val="Normal1"/>
        <w:spacing w:line="360" w:lineRule="auto"/>
        <w:ind w:firstLine="708"/>
        <w:jc w:val="both"/>
      </w:pPr>
    </w:p>
    <w:p w14:paraId="7473691F" w14:textId="77777777" w:rsidR="008E3CDE" w:rsidRDefault="00D8090E">
      <w:pPr>
        <w:pStyle w:val="Ttulo3"/>
        <w:numPr>
          <w:ilvl w:val="2"/>
          <w:numId w:val="3"/>
        </w:numPr>
        <w:spacing w:before="120" w:after="0" w:line="360" w:lineRule="auto"/>
      </w:pPr>
      <w:r>
        <w:t>Descrição dos Usuários</w:t>
      </w:r>
    </w:p>
    <w:p w14:paraId="0A94B0D8" w14:textId="77777777" w:rsidR="008E3CDE" w:rsidRDefault="00D8090E">
      <w:pPr>
        <w:pStyle w:val="Normal1"/>
        <w:spacing w:line="360" w:lineRule="auto"/>
        <w:ind w:firstLine="360"/>
        <w:jc w:val="both"/>
      </w:pPr>
      <w:r>
        <w:t xml:space="preserve">Os usuários do </w:t>
      </w:r>
      <w:proofErr w:type="spellStart"/>
      <w:r>
        <w:t>my</w:t>
      </w:r>
      <w:r>
        <w:rPr>
          <w:i/>
        </w:rPr>
        <w:t>tinyPoll</w:t>
      </w:r>
      <w:proofErr w:type="spellEnd"/>
      <w:r>
        <w:t xml:space="preserve"> incluem os quatro papeis a seguir, de forma que um único usuário cadastrado pode ou não assumir um ou vários papeis, inclusive os quatro ao mesmo tempo:</w:t>
      </w:r>
    </w:p>
    <w:p w14:paraId="0550F536" w14:textId="77777777" w:rsidR="008E3CDE" w:rsidRDefault="008E3CDE">
      <w:pPr>
        <w:pStyle w:val="Normal1"/>
        <w:spacing w:line="360" w:lineRule="auto"/>
        <w:ind w:firstLine="360"/>
        <w:jc w:val="both"/>
      </w:pPr>
    </w:p>
    <w:p w14:paraId="0DDBC893" w14:textId="77777777" w:rsidR="008E3CDE" w:rsidRDefault="00D8090E">
      <w:pPr>
        <w:pStyle w:val="Normal1"/>
        <w:numPr>
          <w:ilvl w:val="0"/>
          <w:numId w:val="2"/>
        </w:numPr>
        <w:spacing w:after="160" w:line="360" w:lineRule="auto"/>
        <w:ind w:hanging="360"/>
        <w:contextualSpacing/>
        <w:jc w:val="both"/>
      </w:pPr>
      <w:commentRangeStart w:id="3"/>
      <w:r>
        <w:rPr>
          <w:b/>
        </w:rPr>
        <w:t>Gerente de Enquetes</w:t>
      </w:r>
      <w:r>
        <w:t xml:space="preserve">: usuário responsável por gerenciar todas as enquetes e usuários, autorizar </w:t>
      </w:r>
      <w:r w:rsidR="00EB0CF0">
        <w:t xml:space="preserve">a </w:t>
      </w:r>
      <w:r>
        <w:t>criação de enquetes e acompanhar a execução das enquetes.</w:t>
      </w:r>
    </w:p>
    <w:p w14:paraId="43AA6C78" w14:textId="77777777" w:rsidR="008E3CDE" w:rsidRDefault="00D8090E">
      <w:pPr>
        <w:pStyle w:val="Normal1"/>
        <w:numPr>
          <w:ilvl w:val="0"/>
          <w:numId w:val="2"/>
        </w:numPr>
        <w:spacing w:after="160" w:line="360" w:lineRule="auto"/>
        <w:ind w:hanging="360"/>
        <w:contextualSpacing/>
        <w:jc w:val="both"/>
      </w:pPr>
      <w:r>
        <w:rPr>
          <w:b/>
        </w:rPr>
        <w:t>Criador da Enquete</w:t>
      </w:r>
      <w:r>
        <w:t>: usuário de diferentes níveis de escolaridade, idade e experiência com sistemas computacionais autorizado pelo Gerente de Enquetes responsável por criar, estruturar e gerenciar suas próprias enquetes no sistema.</w:t>
      </w:r>
    </w:p>
    <w:p w14:paraId="7C1012DA" w14:textId="77777777" w:rsidR="008E3CDE" w:rsidRDefault="00D8090E">
      <w:pPr>
        <w:pStyle w:val="Normal1"/>
        <w:numPr>
          <w:ilvl w:val="0"/>
          <w:numId w:val="2"/>
        </w:numPr>
        <w:spacing w:after="160" w:line="360" w:lineRule="auto"/>
        <w:ind w:hanging="360"/>
        <w:contextualSpacing/>
        <w:jc w:val="both"/>
      </w:pPr>
      <w:r>
        <w:rPr>
          <w:b/>
        </w:rPr>
        <w:t>Respondente da Enquete</w:t>
      </w:r>
      <w:r>
        <w:t>: usuário de diferentes níveis de escolaridade, idade e experiência com sistemas computacionais que responderá as enquetes utilizando o sistema.</w:t>
      </w:r>
    </w:p>
    <w:p w14:paraId="0FB03E8B" w14:textId="77777777" w:rsidR="008E3CDE" w:rsidRDefault="00D8090E">
      <w:pPr>
        <w:pStyle w:val="Normal1"/>
        <w:numPr>
          <w:ilvl w:val="0"/>
          <w:numId w:val="2"/>
        </w:numPr>
        <w:spacing w:after="160" w:line="360" w:lineRule="auto"/>
        <w:ind w:hanging="360"/>
        <w:contextualSpacing/>
        <w:jc w:val="both"/>
      </w:pPr>
      <w:r>
        <w:rPr>
          <w:b/>
        </w:rPr>
        <w:t>Interessado no Resultado da Enquete</w:t>
      </w:r>
      <w:r>
        <w:t xml:space="preserve">: usuário de diferentes níveis de escolaridade, idade e experiência com sistemas computacionais que possui interesse no andamento e nos </w:t>
      </w:r>
      <w:proofErr w:type="gramStart"/>
      <w:r>
        <w:t>resultados  da</w:t>
      </w:r>
      <w:proofErr w:type="gramEnd"/>
      <w:r>
        <w:t xml:space="preserve"> enquete</w:t>
      </w:r>
      <w:commentRangeEnd w:id="3"/>
      <w:r w:rsidR="00773F34">
        <w:rPr>
          <w:rStyle w:val="Refdecomentrio"/>
        </w:rPr>
        <w:commentReference w:id="3"/>
      </w:r>
      <w:r>
        <w:t>.</w:t>
      </w:r>
    </w:p>
    <w:p w14:paraId="775C0C05" w14:textId="77777777" w:rsidR="008E3CDE" w:rsidRDefault="008E3CDE">
      <w:pPr>
        <w:pStyle w:val="Normal1"/>
        <w:spacing w:after="160" w:line="360" w:lineRule="auto"/>
        <w:jc w:val="both"/>
      </w:pPr>
    </w:p>
    <w:p w14:paraId="21461E7E" w14:textId="77777777" w:rsidR="008E3CDE" w:rsidRDefault="00D8090E">
      <w:pPr>
        <w:pStyle w:val="Ttulo3"/>
        <w:spacing w:after="160" w:line="360" w:lineRule="auto"/>
        <w:jc w:val="both"/>
      </w:pPr>
      <w:bookmarkStart w:id="4" w:name="h.tguh4cat4ebi" w:colFirst="0" w:colLast="0"/>
      <w:bookmarkEnd w:id="4"/>
      <w:r>
        <w:t>1.4</w:t>
      </w:r>
      <w:r>
        <w:tab/>
        <w:t>Visão Geral do Produto</w:t>
      </w:r>
    </w:p>
    <w:p w14:paraId="1A0C9939" w14:textId="77777777" w:rsidR="008E3CDE" w:rsidRDefault="00D8090E">
      <w:pPr>
        <w:pStyle w:val="Normal1"/>
        <w:spacing w:line="360" w:lineRule="auto"/>
        <w:ind w:firstLine="720"/>
        <w:jc w:val="both"/>
      </w:pPr>
      <w:r>
        <w:t xml:space="preserve">A perspectiva para o </w:t>
      </w:r>
      <w:proofErr w:type="spellStart"/>
      <w:r>
        <w:t>my</w:t>
      </w:r>
      <w:r>
        <w:rPr>
          <w:i/>
        </w:rPr>
        <w:t>tinyPoll</w:t>
      </w:r>
      <w:proofErr w:type="spellEnd"/>
      <w:r>
        <w:t xml:space="preserve"> é de que ele possa ser </w:t>
      </w:r>
      <w:r w:rsidR="00EB0CF0">
        <w:t xml:space="preserve">utilizado </w:t>
      </w:r>
      <w:r>
        <w:t xml:space="preserve">como uma aplicação Web, onde a </w:t>
      </w:r>
      <w:proofErr w:type="gramStart"/>
      <w:r>
        <w:t>organização</w:t>
      </w:r>
      <w:r>
        <w:rPr>
          <w:color w:val="9900FF"/>
        </w:rPr>
        <w:t xml:space="preserve"> </w:t>
      </w:r>
      <w:r w:rsidR="00EB0CF0">
        <w:t xml:space="preserve"> não</w:t>
      </w:r>
      <w:proofErr w:type="gramEnd"/>
      <w:r w:rsidR="00EB0CF0">
        <w:t xml:space="preserve"> </w:t>
      </w:r>
      <w:r>
        <w:t xml:space="preserve">necessita instalar ou configurar um ambiente para hospedagem da aplicação em sua estrutura de TI. O sistema é totalmente disponível por meio da internet. </w:t>
      </w:r>
    </w:p>
    <w:p w14:paraId="705EE430" w14:textId="77777777" w:rsidR="008E3CDE" w:rsidRDefault="008E3CDE">
      <w:pPr>
        <w:pStyle w:val="Normal1"/>
        <w:spacing w:line="360" w:lineRule="auto"/>
        <w:ind w:firstLine="720"/>
        <w:jc w:val="both"/>
      </w:pPr>
    </w:p>
    <w:p w14:paraId="03650665" w14:textId="77777777" w:rsidR="008E3CDE" w:rsidRDefault="00D8090E">
      <w:pPr>
        <w:pStyle w:val="Normal1"/>
        <w:spacing w:line="360" w:lineRule="auto"/>
        <w:ind w:firstLine="720"/>
        <w:jc w:val="both"/>
      </w:pPr>
      <w:r>
        <w:t xml:space="preserve">Funções e Características Essenciais do Produto: </w:t>
      </w:r>
    </w:p>
    <w:p w14:paraId="55B2F508" w14:textId="77777777" w:rsidR="008E3CDE" w:rsidRDefault="00D8090E">
      <w:pPr>
        <w:pStyle w:val="Normal1"/>
        <w:numPr>
          <w:ilvl w:val="0"/>
          <w:numId w:val="1"/>
        </w:numPr>
        <w:spacing w:after="160" w:line="360" w:lineRule="auto"/>
        <w:ind w:hanging="360"/>
        <w:contextualSpacing/>
        <w:jc w:val="both"/>
      </w:pPr>
      <w:r>
        <w:t>Definição do Gerente de Enquetes</w:t>
      </w:r>
    </w:p>
    <w:p w14:paraId="4D6F116B" w14:textId="77777777" w:rsidR="008E3CDE" w:rsidRDefault="00D8090E">
      <w:pPr>
        <w:pStyle w:val="Normal1"/>
        <w:numPr>
          <w:ilvl w:val="0"/>
          <w:numId w:val="1"/>
        </w:numPr>
        <w:spacing w:after="160" w:line="360" w:lineRule="auto"/>
        <w:ind w:hanging="360"/>
        <w:contextualSpacing/>
        <w:jc w:val="both"/>
      </w:pPr>
      <w:r>
        <w:lastRenderedPageBreak/>
        <w:t xml:space="preserve">Criação e Manutenção do cadastro de usuários </w:t>
      </w:r>
    </w:p>
    <w:p w14:paraId="38FC03B9" w14:textId="77777777" w:rsidR="008E3CDE" w:rsidRDefault="00D8090E">
      <w:pPr>
        <w:pStyle w:val="Normal1"/>
        <w:numPr>
          <w:ilvl w:val="0"/>
          <w:numId w:val="1"/>
        </w:numPr>
        <w:spacing w:after="160" w:line="360" w:lineRule="auto"/>
        <w:ind w:hanging="360"/>
        <w:contextualSpacing/>
        <w:jc w:val="both"/>
      </w:pPr>
      <w:r>
        <w:t>Criação de Enquetes</w:t>
      </w:r>
    </w:p>
    <w:p w14:paraId="37279F7B" w14:textId="77777777" w:rsidR="008E3CDE" w:rsidRDefault="00D8090E">
      <w:pPr>
        <w:pStyle w:val="Normal1"/>
        <w:numPr>
          <w:ilvl w:val="0"/>
          <w:numId w:val="1"/>
        </w:numPr>
        <w:spacing w:after="160" w:line="360" w:lineRule="auto"/>
        <w:ind w:hanging="360"/>
        <w:contextualSpacing/>
        <w:jc w:val="both"/>
      </w:pPr>
      <w:r>
        <w:t xml:space="preserve">Definição da Pergunta e estruturação das possíveis respostas no caso </w:t>
      </w:r>
      <w:proofErr w:type="gramStart"/>
      <w:r>
        <w:t>de  respostas</w:t>
      </w:r>
      <w:proofErr w:type="gramEnd"/>
      <w:r>
        <w:t xml:space="preserve"> fechadas.</w:t>
      </w:r>
    </w:p>
    <w:p w14:paraId="061E1245" w14:textId="77777777" w:rsidR="008E3CDE" w:rsidRDefault="00D8090E">
      <w:pPr>
        <w:pStyle w:val="Normal1"/>
        <w:numPr>
          <w:ilvl w:val="0"/>
          <w:numId w:val="1"/>
        </w:numPr>
        <w:spacing w:after="160" w:line="360" w:lineRule="auto"/>
        <w:ind w:hanging="360"/>
        <w:contextualSpacing/>
        <w:jc w:val="both"/>
      </w:pPr>
      <w:r>
        <w:t xml:space="preserve">Opção de embaralhar a ordem das alternativas </w:t>
      </w:r>
      <w:r w:rsidR="00EB0CF0">
        <w:t xml:space="preserve">de resposta </w:t>
      </w:r>
      <w:r>
        <w:t>a cada acesso</w:t>
      </w:r>
    </w:p>
    <w:p w14:paraId="4AAF99B6" w14:textId="77777777" w:rsidR="008E3CDE" w:rsidRDefault="00D8090E">
      <w:pPr>
        <w:pStyle w:val="Normal1"/>
        <w:numPr>
          <w:ilvl w:val="0"/>
          <w:numId w:val="1"/>
        </w:numPr>
        <w:spacing w:after="160" w:line="360" w:lineRule="auto"/>
        <w:ind w:hanging="360"/>
        <w:contextualSpacing/>
        <w:jc w:val="both"/>
      </w:pPr>
      <w:r>
        <w:t xml:space="preserve">Opção de acrescentar um apelo visual (Imagem) à enquete </w:t>
      </w:r>
    </w:p>
    <w:p w14:paraId="4DA8C13E" w14:textId="77777777" w:rsidR="008E3CDE" w:rsidRDefault="00D8090E">
      <w:pPr>
        <w:pStyle w:val="Normal1"/>
        <w:numPr>
          <w:ilvl w:val="0"/>
          <w:numId w:val="1"/>
        </w:numPr>
        <w:spacing w:after="160" w:line="360" w:lineRule="auto"/>
        <w:ind w:hanging="360"/>
        <w:contextualSpacing/>
        <w:jc w:val="both"/>
      </w:pPr>
      <w:r>
        <w:t>Ativação de cada</w:t>
      </w:r>
      <w:r w:rsidR="00EB0CF0">
        <w:t xml:space="preserve"> </w:t>
      </w:r>
      <w:r>
        <w:t>enquete por período determinado</w:t>
      </w:r>
    </w:p>
    <w:p w14:paraId="5E0A5777" w14:textId="77777777" w:rsidR="008E3CDE" w:rsidRDefault="00D8090E">
      <w:pPr>
        <w:pStyle w:val="Normal1"/>
        <w:numPr>
          <w:ilvl w:val="0"/>
          <w:numId w:val="1"/>
        </w:numPr>
        <w:spacing w:after="160" w:line="360" w:lineRule="auto"/>
        <w:ind w:hanging="360"/>
        <w:contextualSpacing/>
        <w:jc w:val="both"/>
      </w:pPr>
      <w:r>
        <w:t>Permissão para definir a enquete como pública ou privada</w:t>
      </w:r>
    </w:p>
    <w:p w14:paraId="4DCA584E" w14:textId="77777777" w:rsidR="008E3CDE" w:rsidRDefault="00D8090E">
      <w:pPr>
        <w:pStyle w:val="Normal1"/>
        <w:numPr>
          <w:ilvl w:val="0"/>
          <w:numId w:val="1"/>
        </w:numPr>
        <w:spacing w:after="160" w:line="360" w:lineRule="auto"/>
        <w:ind w:hanging="360"/>
        <w:contextualSpacing/>
        <w:jc w:val="both"/>
      </w:pPr>
      <w:r>
        <w:t xml:space="preserve">Supervisão das enquetes criadas, ou seja, verificar se a enquete criada se enquadra dentro dos critérios de qualidade da organização e prevenir </w:t>
      </w:r>
      <w:r w:rsidR="00EB0CF0">
        <w:t>incidentes causados pela disponibilização de enquetes inadequadas.</w:t>
      </w:r>
    </w:p>
    <w:p w14:paraId="66AA8DA3" w14:textId="77777777" w:rsidR="008E3CDE" w:rsidRDefault="00D8090E">
      <w:pPr>
        <w:pStyle w:val="Normal1"/>
        <w:numPr>
          <w:ilvl w:val="0"/>
          <w:numId w:val="1"/>
        </w:numPr>
        <w:spacing w:after="160" w:line="360" w:lineRule="auto"/>
        <w:ind w:hanging="360"/>
        <w:contextualSpacing/>
        <w:jc w:val="both"/>
      </w:pPr>
      <w:r>
        <w:t xml:space="preserve">Permissão de suspensão, cancelamento, reativação e encerramento de uma enquete </w:t>
      </w:r>
    </w:p>
    <w:p w14:paraId="3808963C" w14:textId="77777777" w:rsidR="008E3CDE" w:rsidRDefault="00D8090E">
      <w:pPr>
        <w:pStyle w:val="Normal1"/>
        <w:numPr>
          <w:ilvl w:val="0"/>
          <w:numId w:val="1"/>
        </w:numPr>
        <w:spacing w:after="160" w:line="360" w:lineRule="auto"/>
        <w:ind w:hanging="360"/>
        <w:contextualSpacing/>
        <w:jc w:val="both"/>
      </w:pPr>
      <w:r>
        <w:t>Apresentação visual dos resultados</w:t>
      </w:r>
    </w:p>
    <w:p w14:paraId="3C78447A" w14:textId="77777777" w:rsidR="008E3CDE" w:rsidRDefault="00D8090E">
      <w:pPr>
        <w:pStyle w:val="Normal1"/>
        <w:numPr>
          <w:ilvl w:val="0"/>
          <w:numId w:val="1"/>
        </w:numPr>
        <w:spacing w:after="160" w:line="360" w:lineRule="auto"/>
        <w:ind w:hanging="360"/>
        <w:contextualSpacing/>
        <w:jc w:val="both"/>
      </w:pPr>
      <w:r>
        <w:t xml:space="preserve">Opção de visualização da pergunta, das respostas e do </w:t>
      </w:r>
      <w:proofErr w:type="gramStart"/>
      <w:r>
        <w:t>resultado  da</w:t>
      </w:r>
      <w:proofErr w:type="gramEnd"/>
      <w:r>
        <w:t xml:space="preserve"> enquete por meio do </w:t>
      </w:r>
      <w:proofErr w:type="spellStart"/>
      <w:r>
        <w:rPr>
          <w:i/>
        </w:rPr>
        <w:t>Facebook</w:t>
      </w:r>
      <w:proofErr w:type="spellEnd"/>
    </w:p>
    <w:p w14:paraId="6CE7DD80" w14:textId="77777777" w:rsidR="008E3CDE" w:rsidRDefault="00D8090E">
      <w:pPr>
        <w:pStyle w:val="Normal1"/>
        <w:numPr>
          <w:ilvl w:val="0"/>
          <w:numId w:val="1"/>
        </w:numPr>
        <w:spacing w:after="160" w:line="360" w:lineRule="auto"/>
        <w:ind w:hanging="360"/>
        <w:contextualSpacing/>
        <w:jc w:val="both"/>
      </w:pPr>
      <w:r>
        <w:t>Notificação através de e-mail ao Gerente de Enquetes, Criador e interessados   sobre o andamento e o resultado da enquete</w:t>
      </w:r>
    </w:p>
    <w:p w14:paraId="162967E5" w14:textId="77777777" w:rsidR="00EB0CF0" w:rsidRDefault="00D8090E">
      <w:pPr>
        <w:pStyle w:val="Normal1"/>
        <w:numPr>
          <w:ilvl w:val="0"/>
          <w:numId w:val="1"/>
        </w:numPr>
        <w:spacing w:after="160" w:line="360" w:lineRule="auto"/>
        <w:ind w:hanging="360"/>
        <w:contextualSpacing/>
        <w:jc w:val="both"/>
      </w:pPr>
      <w:r>
        <w:t xml:space="preserve">Recrutamento e convite de respondentes por </w:t>
      </w:r>
      <w:r>
        <w:rPr>
          <w:i/>
        </w:rPr>
        <w:t>e-mail</w:t>
      </w:r>
    </w:p>
    <w:p w14:paraId="4D83815A" w14:textId="77777777" w:rsidR="008E3CDE" w:rsidRDefault="00EB0CF0">
      <w:pPr>
        <w:pStyle w:val="Normal1"/>
        <w:numPr>
          <w:ilvl w:val="0"/>
          <w:numId w:val="1"/>
        </w:numPr>
        <w:spacing w:after="160" w:line="360" w:lineRule="auto"/>
        <w:ind w:hanging="360"/>
        <w:contextualSpacing/>
        <w:jc w:val="both"/>
      </w:pPr>
      <w:proofErr w:type="spellStart"/>
      <w:r>
        <w:t>Recrutamente</w:t>
      </w:r>
      <w:proofErr w:type="spellEnd"/>
      <w:r>
        <w:t xml:space="preserve"> e convite de respondentes por  </w:t>
      </w:r>
      <w:r w:rsidR="00D8090E">
        <w:t xml:space="preserve">redes sociais como </w:t>
      </w:r>
      <w:proofErr w:type="spellStart"/>
      <w:r w:rsidR="00D8090E">
        <w:rPr>
          <w:i/>
        </w:rPr>
        <w:t>Facebook</w:t>
      </w:r>
      <w:proofErr w:type="spellEnd"/>
    </w:p>
    <w:p w14:paraId="49062646" w14:textId="77777777" w:rsidR="008E3CDE" w:rsidRDefault="00D8090E">
      <w:pPr>
        <w:pStyle w:val="Normal1"/>
        <w:numPr>
          <w:ilvl w:val="0"/>
          <w:numId w:val="1"/>
        </w:numPr>
        <w:spacing w:after="160" w:line="360" w:lineRule="auto"/>
        <w:ind w:hanging="360"/>
        <w:contextualSpacing/>
        <w:jc w:val="both"/>
      </w:pPr>
      <w:bookmarkStart w:id="5" w:name="h.q6m91246qzuw" w:colFirst="0" w:colLast="0"/>
      <w:bookmarkEnd w:id="5"/>
      <w:r>
        <w:t xml:space="preserve">Apresentação visual de todas as enquetes do sistema </w:t>
      </w:r>
    </w:p>
    <w:p w14:paraId="0BF71756" w14:textId="77777777" w:rsidR="008E3CDE" w:rsidRDefault="00D8090E">
      <w:pPr>
        <w:pStyle w:val="Normal1"/>
        <w:numPr>
          <w:ilvl w:val="0"/>
          <w:numId w:val="1"/>
        </w:numPr>
        <w:spacing w:after="160" w:line="360" w:lineRule="auto"/>
        <w:ind w:hanging="360"/>
        <w:contextualSpacing/>
        <w:jc w:val="both"/>
      </w:pPr>
      <w:r>
        <w:t>Organização de histórico de enquetes realizadas para consulta posterior</w:t>
      </w:r>
    </w:p>
    <w:p w14:paraId="2146F1CC" w14:textId="77777777" w:rsidR="008E3CDE" w:rsidRDefault="00D8090E">
      <w:pPr>
        <w:pStyle w:val="Normal1"/>
        <w:numPr>
          <w:ilvl w:val="0"/>
          <w:numId w:val="1"/>
        </w:numPr>
        <w:spacing w:after="160" w:line="360" w:lineRule="auto"/>
        <w:ind w:hanging="360"/>
        <w:contextualSpacing/>
        <w:jc w:val="both"/>
      </w:pPr>
      <w:bookmarkStart w:id="6" w:name="h.30j0zll" w:colFirst="0" w:colLast="0"/>
      <w:bookmarkEnd w:id="6"/>
      <w:r>
        <w:t>Uma ou mais enquetes podem estar ativas simultaneamente no sistema</w:t>
      </w:r>
    </w:p>
    <w:p w14:paraId="39B6D163" w14:textId="77777777" w:rsidR="008E3CDE" w:rsidRDefault="00D8090E">
      <w:pPr>
        <w:pStyle w:val="Normal1"/>
        <w:numPr>
          <w:ilvl w:val="0"/>
          <w:numId w:val="1"/>
        </w:numPr>
        <w:spacing w:after="160" w:line="360" w:lineRule="auto"/>
        <w:ind w:hanging="360"/>
        <w:contextualSpacing/>
        <w:jc w:val="both"/>
      </w:pPr>
      <w:r>
        <w:t>Garantia do anonimato dos respondentes</w:t>
      </w:r>
    </w:p>
    <w:p w14:paraId="358B983C" w14:textId="77777777" w:rsidR="008E3CDE" w:rsidRDefault="00D8090E">
      <w:pPr>
        <w:pStyle w:val="Normal1"/>
        <w:numPr>
          <w:ilvl w:val="0"/>
          <w:numId w:val="1"/>
        </w:numPr>
        <w:spacing w:after="160" w:line="360" w:lineRule="auto"/>
        <w:ind w:hanging="360"/>
        <w:contextualSpacing/>
        <w:jc w:val="both"/>
      </w:pPr>
      <w:r>
        <w:t>Garantia de que não há duplicidade de respostas, ou seja, garantir que um mesmo respondente não pode responder duas vezes</w:t>
      </w:r>
      <w:r w:rsidR="00EB0CF0">
        <w:t xml:space="preserve"> a uma mesma enquete</w:t>
      </w:r>
    </w:p>
    <w:p w14:paraId="475C0466" w14:textId="77777777" w:rsidR="008E3CDE" w:rsidRDefault="00D8090E">
      <w:pPr>
        <w:pStyle w:val="Normal1"/>
        <w:numPr>
          <w:ilvl w:val="0"/>
          <w:numId w:val="1"/>
        </w:numPr>
        <w:spacing w:after="160" w:line="360" w:lineRule="auto"/>
        <w:ind w:hanging="360"/>
        <w:contextualSpacing/>
        <w:jc w:val="both"/>
      </w:pPr>
      <w:r>
        <w:t xml:space="preserve">Garantia da autenticidade das respostas, assim, as respostas são garantidamente de um respondente e não </w:t>
      </w:r>
      <w:r w:rsidR="00EB0CF0">
        <w:t xml:space="preserve">de </w:t>
      </w:r>
      <w:r>
        <w:t>uma máquina</w:t>
      </w:r>
    </w:p>
    <w:p w14:paraId="30218549" w14:textId="77777777" w:rsidR="008E3CDE" w:rsidRDefault="00D8090E">
      <w:pPr>
        <w:pStyle w:val="Normal1"/>
        <w:numPr>
          <w:ilvl w:val="0"/>
          <w:numId w:val="1"/>
        </w:numPr>
        <w:spacing w:after="160" w:line="360" w:lineRule="auto"/>
        <w:ind w:hanging="360"/>
        <w:contextualSpacing/>
        <w:jc w:val="both"/>
      </w:pPr>
      <w:r>
        <w:t>A resposta à enquete deve ser realizada via browser em plataformas Web (PC) e mobile web (</w:t>
      </w:r>
      <w:proofErr w:type="spellStart"/>
      <w:r>
        <w:rPr>
          <w:i/>
        </w:rPr>
        <w:t>tablet</w:t>
      </w:r>
      <w:proofErr w:type="spellEnd"/>
      <w:r>
        <w:t xml:space="preserve"> e </w:t>
      </w:r>
      <w:r>
        <w:rPr>
          <w:i/>
        </w:rPr>
        <w:t>smartphone</w:t>
      </w:r>
      <w:r>
        <w:t>)</w:t>
      </w:r>
    </w:p>
    <w:p w14:paraId="11031F42" w14:textId="77777777" w:rsidR="008E3CDE" w:rsidRDefault="008E3CDE">
      <w:pPr>
        <w:pStyle w:val="Normal1"/>
        <w:spacing w:after="160" w:line="360" w:lineRule="auto"/>
        <w:jc w:val="both"/>
      </w:pPr>
    </w:p>
    <w:p w14:paraId="3FD2E35E" w14:textId="77777777" w:rsidR="008E3CDE" w:rsidRDefault="008E3CDE">
      <w:pPr>
        <w:pStyle w:val="Normal1"/>
        <w:spacing w:after="160" w:line="360" w:lineRule="auto"/>
        <w:jc w:val="both"/>
      </w:pPr>
    </w:p>
    <w:p w14:paraId="1869766D" w14:textId="77777777" w:rsidR="008E3CDE" w:rsidRDefault="008E3CDE">
      <w:pPr>
        <w:pStyle w:val="Normal1"/>
        <w:spacing w:after="160" w:line="360" w:lineRule="auto"/>
        <w:jc w:val="both"/>
      </w:pPr>
    </w:p>
    <w:p w14:paraId="20F0EEF1" w14:textId="77777777" w:rsidR="008E3CDE" w:rsidRDefault="00D8090E">
      <w:pPr>
        <w:pStyle w:val="Ttulo2"/>
        <w:numPr>
          <w:ilvl w:val="1"/>
          <w:numId w:val="3"/>
        </w:numPr>
        <w:spacing w:before="120" w:after="0"/>
        <w:rPr>
          <w:sz w:val="24"/>
          <w:szCs w:val="24"/>
        </w:rPr>
      </w:pPr>
      <w:bookmarkStart w:id="7" w:name="h.1fob9te" w:colFirst="0" w:colLast="0"/>
      <w:bookmarkEnd w:id="7"/>
      <w:r>
        <w:rPr>
          <w:sz w:val="24"/>
          <w:szCs w:val="24"/>
        </w:rPr>
        <w:t>Requisitos do Sistema/Software</w:t>
      </w:r>
    </w:p>
    <w:p w14:paraId="560B67FE" w14:textId="77777777" w:rsidR="008E3CDE" w:rsidRDefault="00D8090E">
      <w:pPr>
        <w:pStyle w:val="Ttulo3"/>
        <w:numPr>
          <w:ilvl w:val="2"/>
          <w:numId w:val="3"/>
        </w:numPr>
        <w:spacing w:before="120" w:after="0"/>
      </w:pPr>
      <w:bookmarkStart w:id="8" w:name="h.3znysh7" w:colFirst="0" w:colLast="0"/>
      <w:bookmarkEnd w:id="8"/>
      <w:r>
        <w:t>Requisitos Funcionais</w:t>
      </w:r>
    </w:p>
    <w:p w14:paraId="0EA17051" w14:textId="77777777" w:rsidR="008E3CDE" w:rsidRDefault="008E3CDE">
      <w:pPr>
        <w:pStyle w:val="Normal1"/>
        <w:spacing w:before="120"/>
      </w:pPr>
    </w:p>
    <w:tbl>
      <w:tblPr>
        <w:tblStyle w:val="a1"/>
        <w:tblW w:w="10320"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6390"/>
        <w:gridCol w:w="1695"/>
        <w:gridCol w:w="1245"/>
      </w:tblGrid>
      <w:tr w:rsidR="008E3CDE" w14:paraId="792A4EDE" w14:textId="77777777">
        <w:tc>
          <w:tcPr>
            <w:tcW w:w="990" w:type="dxa"/>
            <w:shd w:val="clear" w:color="auto" w:fill="D9D9D9"/>
            <w:vAlign w:val="center"/>
          </w:tcPr>
          <w:p w14:paraId="625E7C43" w14:textId="77777777" w:rsidR="008E3CDE" w:rsidRDefault="00D8090E">
            <w:pPr>
              <w:pStyle w:val="Normal1"/>
              <w:spacing w:before="120"/>
              <w:jc w:val="center"/>
            </w:pPr>
            <w:r>
              <w:rPr>
                <w:b/>
                <w:sz w:val="20"/>
                <w:szCs w:val="20"/>
              </w:rPr>
              <w:t>Código</w:t>
            </w:r>
          </w:p>
        </w:tc>
        <w:tc>
          <w:tcPr>
            <w:tcW w:w="6390" w:type="dxa"/>
            <w:shd w:val="clear" w:color="auto" w:fill="D9D9D9"/>
            <w:vAlign w:val="center"/>
          </w:tcPr>
          <w:p w14:paraId="5DD1EFF4" w14:textId="77777777" w:rsidR="008E3CDE" w:rsidRDefault="00D8090E">
            <w:pPr>
              <w:pStyle w:val="Normal1"/>
              <w:spacing w:before="120"/>
              <w:jc w:val="center"/>
            </w:pPr>
            <w:r>
              <w:rPr>
                <w:b/>
                <w:sz w:val="20"/>
                <w:szCs w:val="20"/>
              </w:rPr>
              <w:t>Descrição do Requisito Funcional</w:t>
            </w:r>
          </w:p>
        </w:tc>
        <w:tc>
          <w:tcPr>
            <w:tcW w:w="1695" w:type="dxa"/>
            <w:shd w:val="clear" w:color="auto" w:fill="D9D9D9"/>
          </w:tcPr>
          <w:p w14:paraId="59EF46C5" w14:textId="77777777" w:rsidR="008E3CDE" w:rsidRDefault="00D8090E">
            <w:pPr>
              <w:pStyle w:val="Normal1"/>
              <w:spacing w:before="120"/>
              <w:jc w:val="center"/>
            </w:pPr>
            <w:r>
              <w:rPr>
                <w:b/>
                <w:sz w:val="20"/>
                <w:szCs w:val="20"/>
              </w:rPr>
              <w:t>Situação</w:t>
            </w:r>
          </w:p>
          <w:p w14:paraId="4B7AD952" w14:textId="77777777" w:rsidR="008E3CDE" w:rsidRDefault="00D8090E">
            <w:pPr>
              <w:pStyle w:val="Normal1"/>
              <w:spacing w:before="120"/>
              <w:jc w:val="center"/>
            </w:pPr>
            <w:r>
              <w:rPr>
                <w:color w:val="4F81BD"/>
                <w:sz w:val="20"/>
                <w:szCs w:val="20"/>
              </w:rPr>
              <w:t>[</w:t>
            </w:r>
            <w:proofErr w:type="gramStart"/>
            <w:r>
              <w:rPr>
                <w:color w:val="4F81BD"/>
                <w:sz w:val="20"/>
                <w:szCs w:val="20"/>
              </w:rPr>
              <w:t>proposto</w:t>
            </w:r>
            <w:proofErr w:type="gramEnd"/>
            <w:r>
              <w:rPr>
                <w:color w:val="4F81BD"/>
                <w:sz w:val="20"/>
                <w:szCs w:val="20"/>
              </w:rPr>
              <w:t>, aprovado, cancelado]</w:t>
            </w:r>
          </w:p>
        </w:tc>
        <w:tc>
          <w:tcPr>
            <w:tcW w:w="1245" w:type="dxa"/>
            <w:shd w:val="clear" w:color="auto" w:fill="D9D9D9"/>
          </w:tcPr>
          <w:p w14:paraId="42EFEBE4" w14:textId="77777777" w:rsidR="008E3CDE" w:rsidRDefault="00D8090E">
            <w:pPr>
              <w:pStyle w:val="Normal1"/>
              <w:spacing w:before="120"/>
              <w:jc w:val="center"/>
            </w:pPr>
            <w:r>
              <w:rPr>
                <w:b/>
                <w:sz w:val="20"/>
                <w:szCs w:val="20"/>
              </w:rPr>
              <w:t>Prioridade</w:t>
            </w:r>
          </w:p>
          <w:p w14:paraId="09396026" w14:textId="77777777" w:rsidR="008E3CDE" w:rsidRDefault="00D8090E">
            <w:pPr>
              <w:pStyle w:val="Normal1"/>
              <w:spacing w:before="120"/>
              <w:jc w:val="center"/>
            </w:pPr>
            <w:r>
              <w:rPr>
                <w:color w:val="4F81BD"/>
                <w:sz w:val="20"/>
                <w:szCs w:val="20"/>
              </w:rPr>
              <w:t>&lt;Alta, Média, Baixa&gt;</w:t>
            </w:r>
          </w:p>
        </w:tc>
      </w:tr>
      <w:tr w:rsidR="008E3CDE" w14:paraId="2D090D18" w14:textId="77777777">
        <w:tc>
          <w:tcPr>
            <w:tcW w:w="990" w:type="dxa"/>
          </w:tcPr>
          <w:p w14:paraId="67209C46" w14:textId="77777777" w:rsidR="008E3CDE" w:rsidRDefault="00D8090E">
            <w:pPr>
              <w:pStyle w:val="Normal1"/>
              <w:spacing w:before="120"/>
              <w:jc w:val="both"/>
            </w:pPr>
            <w:r>
              <w:rPr>
                <w:sz w:val="20"/>
                <w:szCs w:val="20"/>
              </w:rPr>
              <w:t>RF01</w:t>
            </w:r>
          </w:p>
        </w:tc>
        <w:tc>
          <w:tcPr>
            <w:tcW w:w="6390" w:type="dxa"/>
          </w:tcPr>
          <w:p w14:paraId="69180C8F" w14:textId="77777777" w:rsidR="008E3CDE" w:rsidRDefault="00D8090E">
            <w:pPr>
              <w:pStyle w:val="Normal1"/>
              <w:spacing w:before="120"/>
              <w:jc w:val="both"/>
            </w:pPr>
            <w:commentRangeStart w:id="9"/>
            <w:r>
              <w:rPr>
                <w:sz w:val="20"/>
                <w:szCs w:val="20"/>
              </w:rPr>
              <w:t>O sistema deve permitir o cadastro dos usuários</w:t>
            </w:r>
            <w:commentRangeEnd w:id="9"/>
            <w:r w:rsidR="00C5083F">
              <w:rPr>
                <w:rStyle w:val="Refdecomentrio"/>
              </w:rPr>
              <w:commentReference w:id="9"/>
            </w:r>
            <w:r>
              <w:rPr>
                <w:sz w:val="20"/>
                <w:szCs w:val="20"/>
              </w:rPr>
              <w:t>. O cadastro será composto por nome (string de até 30 caracteres), CPF ou identidade (</w:t>
            </w:r>
            <w:proofErr w:type="spellStart"/>
            <w:r>
              <w:rPr>
                <w:sz w:val="20"/>
                <w:szCs w:val="20"/>
              </w:rPr>
              <w:t>string</w:t>
            </w:r>
            <w:proofErr w:type="spellEnd"/>
            <w:r>
              <w:rPr>
                <w:sz w:val="20"/>
                <w:szCs w:val="20"/>
              </w:rPr>
              <w:t xml:space="preserve"> com </w:t>
            </w:r>
            <w:commentRangeStart w:id="10"/>
            <w:r>
              <w:rPr>
                <w:sz w:val="20"/>
                <w:szCs w:val="20"/>
              </w:rPr>
              <w:t>11</w:t>
            </w:r>
            <w:commentRangeEnd w:id="10"/>
            <w:r w:rsidR="00211E53">
              <w:rPr>
                <w:rStyle w:val="Refdecomentrio"/>
              </w:rPr>
              <w:commentReference w:id="10"/>
            </w:r>
            <w:r>
              <w:rPr>
                <w:sz w:val="20"/>
                <w:szCs w:val="20"/>
              </w:rPr>
              <w:t xml:space="preserve">-CPF ou </w:t>
            </w:r>
            <w:bookmarkStart w:id="11" w:name="_GoBack"/>
            <w:bookmarkEnd w:id="11"/>
            <w:r>
              <w:rPr>
                <w:sz w:val="20"/>
                <w:szCs w:val="20"/>
              </w:rPr>
              <w:t xml:space="preserve">9-RG), </w:t>
            </w:r>
            <w:r w:rsidR="00EB0CF0">
              <w:rPr>
                <w:sz w:val="20"/>
                <w:szCs w:val="20"/>
              </w:rPr>
              <w:t xml:space="preserve">identidade no </w:t>
            </w:r>
            <w:proofErr w:type="spellStart"/>
            <w:r w:rsidR="00EB0CF0" w:rsidRPr="00EB0CF0">
              <w:rPr>
                <w:i/>
                <w:sz w:val="20"/>
                <w:szCs w:val="20"/>
              </w:rPr>
              <w:t>Facebook</w:t>
            </w:r>
            <w:proofErr w:type="spellEnd"/>
            <w:r w:rsidR="00EB0CF0">
              <w:rPr>
                <w:sz w:val="20"/>
                <w:szCs w:val="20"/>
              </w:rPr>
              <w:t xml:space="preserve">, </w:t>
            </w:r>
            <w:r>
              <w:rPr>
                <w:sz w:val="20"/>
                <w:szCs w:val="20"/>
              </w:rPr>
              <w:t xml:space="preserve">e-mail e senha. </w:t>
            </w:r>
          </w:p>
        </w:tc>
        <w:tc>
          <w:tcPr>
            <w:tcW w:w="1695" w:type="dxa"/>
          </w:tcPr>
          <w:p w14:paraId="5AA6AFB3" w14:textId="77777777" w:rsidR="008E3CDE" w:rsidRDefault="008E3CDE">
            <w:pPr>
              <w:pStyle w:val="Normal1"/>
              <w:spacing w:before="120"/>
              <w:jc w:val="both"/>
            </w:pPr>
          </w:p>
        </w:tc>
        <w:tc>
          <w:tcPr>
            <w:tcW w:w="1245" w:type="dxa"/>
          </w:tcPr>
          <w:p w14:paraId="47AF597E" w14:textId="77777777" w:rsidR="008E3CDE" w:rsidRDefault="008E3CDE">
            <w:pPr>
              <w:pStyle w:val="Normal1"/>
              <w:spacing w:before="120"/>
              <w:jc w:val="both"/>
            </w:pPr>
          </w:p>
        </w:tc>
      </w:tr>
      <w:tr w:rsidR="008E3CDE" w14:paraId="13E359C1" w14:textId="77777777">
        <w:tc>
          <w:tcPr>
            <w:tcW w:w="990" w:type="dxa"/>
          </w:tcPr>
          <w:p w14:paraId="4F480EC9" w14:textId="77777777" w:rsidR="008E3CDE" w:rsidRDefault="00D8090E">
            <w:pPr>
              <w:pStyle w:val="Normal1"/>
              <w:spacing w:before="120"/>
              <w:jc w:val="both"/>
            </w:pPr>
            <w:r>
              <w:rPr>
                <w:sz w:val="20"/>
                <w:szCs w:val="20"/>
              </w:rPr>
              <w:t>RF02</w:t>
            </w:r>
          </w:p>
        </w:tc>
        <w:tc>
          <w:tcPr>
            <w:tcW w:w="6390" w:type="dxa"/>
          </w:tcPr>
          <w:p w14:paraId="1A6C1049" w14:textId="77777777" w:rsidR="008E3CDE" w:rsidRDefault="00D8090E" w:rsidP="00EB0CF0">
            <w:pPr>
              <w:pStyle w:val="Normal1"/>
              <w:spacing w:before="120"/>
              <w:jc w:val="both"/>
            </w:pPr>
            <w:r>
              <w:rPr>
                <w:sz w:val="20"/>
                <w:szCs w:val="20"/>
              </w:rPr>
              <w:t xml:space="preserve">O sistema deve permitir a atualização dos dados cadastrais do usuário. Apenas o CPF e identidade não poderão ser alterados. </w:t>
            </w:r>
            <w:r>
              <w:rPr>
                <w:b/>
                <w:sz w:val="20"/>
                <w:szCs w:val="20"/>
                <w:shd w:val="clear" w:color="auto" w:fill="E6B8AF"/>
              </w:rPr>
              <w:t xml:space="preserve"> </w:t>
            </w:r>
          </w:p>
        </w:tc>
        <w:tc>
          <w:tcPr>
            <w:tcW w:w="1695" w:type="dxa"/>
          </w:tcPr>
          <w:p w14:paraId="3EB97D23" w14:textId="77777777" w:rsidR="008E3CDE" w:rsidRDefault="008E3CDE">
            <w:pPr>
              <w:pStyle w:val="Normal1"/>
              <w:spacing w:before="120"/>
              <w:jc w:val="both"/>
            </w:pPr>
          </w:p>
        </w:tc>
        <w:tc>
          <w:tcPr>
            <w:tcW w:w="1245" w:type="dxa"/>
          </w:tcPr>
          <w:p w14:paraId="6D027F87" w14:textId="77777777" w:rsidR="008E3CDE" w:rsidRDefault="008E3CDE">
            <w:pPr>
              <w:pStyle w:val="Normal1"/>
              <w:spacing w:before="120"/>
              <w:jc w:val="both"/>
            </w:pPr>
          </w:p>
        </w:tc>
      </w:tr>
      <w:tr w:rsidR="008E3CDE" w14:paraId="5C8BA24F" w14:textId="77777777">
        <w:tc>
          <w:tcPr>
            <w:tcW w:w="990" w:type="dxa"/>
          </w:tcPr>
          <w:p w14:paraId="13F6F065" w14:textId="77777777" w:rsidR="008E3CDE" w:rsidRDefault="00D8090E">
            <w:pPr>
              <w:pStyle w:val="Normal1"/>
              <w:spacing w:before="120"/>
              <w:jc w:val="both"/>
            </w:pPr>
            <w:r>
              <w:rPr>
                <w:sz w:val="20"/>
                <w:szCs w:val="20"/>
              </w:rPr>
              <w:t>RF03</w:t>
            </w:r>
          </w:p>
        </w:tc>
        <w:tc>
          <w:tcPr>
            <w:tcW w:w="6390" w:type="dxa"/>
          </w:tcPr>
          <w:p w14:paraId="03711DC6" w14:textId="77777777" w:rsidR="008E3CDE" w:rsidRDefault="00D8090E">
            <w:pPr>
              <w:pStyle w:val="Normal1"/>
              <w:spacing w:before="120"/>
              <w:jc w:val="both"/>
            </w:pPr>
            <w:r>
              <w:rPr>
                <w:sz w:val="20"/>
                <w:szCs w:val="20"/>
              </w:rPr>
              <w:t xml:space="preserve">O sistema deve verificar se o CPF informado pelo usuário na criação da conta é um CPF válido e único no sistema. </w:t>
            </w:r>
          </w:p>
        </w:tc>
        <w:tc>
          <w:tcPr>
            <w:tcW w:w="1695" w:type="dxa"/>
          </w:tcPr>
          <w:p w14:paraId="258FE88F" w14:textId="77777777" w:rsidR="008E3CDE" w:rsidRDefault="008E3CDE">
            <w:pPr>
              <w:pStyle w:val="Normal1"/>
              <w:spacing w:before="120"/>
              <w:jc w:val="both"/>
            </w:pPr>
          </w:p>
        </w:tc>
        <w:tc>
          <w:tcPr>
            <w:tcW w:w="1245" w:type="dxa"/>
          </w:tcPr>
          <w:p w14:paraId="1CD96F32" w14:textId="77777777" w:rsidR="008E3CDE" w:rsidRDefault="008E3CDE">
            <w:pPr>
              <w:pStyle w:val="Normal1"/>
              <w:spacing w:before="120"/>
              <w:jc w:val="both"/>
            </w:pPr>
          </w:p>
        </w:tc>
      </w:tr>
      <w:tr w:rsidR="008E3CDE" w14:paraId="37DC19AD" w14:textId="77777777">
        <w:tc>
          <w:tcPr>
            <w:tcW w:w="990" w:type="dxa"/>
          </w:tcPr>
          <w:p w14:paraId="73DEA609" w14:textId="77777777" w:rsidR="008E3CDE" w:rsidRDefault="00D8090E">
            <w:pPr>
              <w:pStyle w:val="Normal1"/>
              <w:spacing w:before="120"/>
              <w:jc w:val="both"/>
            </w:pPr>
            <w:r>
              <w:rPr>
                <w:sz w:val="20"/>
                <w:szCs w:val="20"/>
              </w:rPr>
              <w:t>RF04</w:t>
            </w:r>
          </w:p>
        </w:tc>
        <w:tc>
          <w:tcPr>
            <w:tcW w:w="6390" w:type="dxa"/>
          </w:tcPr>
          <w:p w14:paraId="3F949258" w14:textId="77777777" w:rsidR="008E3CDE" w:rsidRDefault="00D8090E">
            <w:pPr>
              <w:pStyle w:val="Normal1"/>
              <w:spacing w:before="120"/>
              <w:jc w:val="both"/>
            </w:pPr>
            <w:commentRangeStart w:id="12"/>
            <w:r>
              <w:rPr>
                <w:sz w:val="20"/>
                <w:szCs w:val="20"/>
              </w:rPr>
              <w:t xml:space="preserve">O sistema deve permitir que um usuário </w:t>
            </w:r>
            <w:proofErr w:type="spellStart"/>
            <w:r>
              <w:rPr>
                <w:sz w:val="20"/>
                <w:szCs w:val="20"/>
              </w:rPr>
              <w:t>assuma</w:t>
            </w:r>
            <w:proofErr w:type="spellEnd"/>
            <w:r>
              <w:rPr>
                <w:sz w:val="20"/>
                <w:szCs w:val="20"/>
              </w:rPr>
              <w:t xml:space="preserve"> até quatro papeis</w:t>
            </w:r>
            <w:commentRangeEnd w:id="12"/>
            <w:r w:rsidR="00773F34">
              <w:rPr>
                <w:rStyle w:val="Refdecomentrio"/>
              </w:rPr>
              <w:commentReference w:id="12"/>
            </w:r>
            <w:r>
              <w:rPr>
                <w:sz w:val="20"/>
                <w:szCs w:val="20"/>
              </w:rPr>
              <w:t>: Gerente de Enquetes, Criador da Enquete, Respondente da Enquete e Interessado no Resultado da Enquete</w:t>
            </w:r>
            <w:r w:rsidR="00C95834">
              <w:rPr>
                <w:sz w:val="20"/>
                <w:szCs w:val="20"/>
              </w:rPr>
              <w:t xml:space="preserve"> (</w:t>
            </w:r>
            <w:r w:rsidR="00C95834" w:rsidRPr="00C95834">
              <w:rPr>
                <w:i/>
                <w:sz w:val="20"/>
                <w:szCs w:val="20"/>
              </w:rPr>
              <w:t>default</w:t>
            </w:r>
            <w:r w:rsidR="00C95834">
              <w:rPr>
                <w:sz w:val="20"/>
                <w:szCs w:val="20"/>
              </w:rPr>
              <w:t>)</w:t>
            </w:r>
            <w:r>
              <w:rPr>
                <w:sz w:val="20"/>
                <w:szCs w:val="20"/>
              </w:rPr>
              <w:t>.</w:t>
            </w:r>
          </w:p>
        </w:tc>
        <w:tc>
          <w:tcPr>
            <w:tcW w:w="1695" w:type="dxa"/>
          </w:tcPr>
          <w:p w14:paraId="41BF032D" w14:textId="77777777" w:rsidR="008E3CDE" w:rsidRDefault="008E3CDE">
            <w:pPr>
              <w:pStyle w:val="Normal1"/>
              <w:spacing w:before="120"/>
              <w:jc w:val="both"/>
            </w:pPr>
          </w:p>
        </w:tc>
        <w:tc>
          <w:tcPr>
            <w:tcW w:w="1245" w:type="dxa"/>
          </w:tcPr>
          <w:p w14:paraId="57E99A95" w14:textId="77777777" w:rsidR="008E3CDE" w:rsidRDefault="008E3CDE">
            <w:pPr>
              <w:pStyle w:val="Normal1"/>
              <w:spacing w:before="120"/>
              <w:jc w:val="both"/>
            </w:pPr>
          </w:p>
        </w:tc>
      </w:tr>
      <w:tr w:rsidR="008E3CDE" w14:paraId="2CA1B975" w14:textId="77777777">
        <w:tc>
          <w:tcPr>
            <w:tcW w:w="990" w:type="dxa"/>
          </w:tcPr>
          <w:p w14:paraId="11D1C9A2" w14:textId="77777777" w:rsidR="008E3CDE" w:rsidRDefault="00D8090E">
            <w:pPr>
              <w:pStyle w:val="Normal1"/>
              <w:spacing w:before="120"/>
              <w:jc w:val="both"/>
            </w:pPr>
            <w:r>
              <w:rPr>
                <w:sz w:val="20"/>
                <w:szCs w:val="20"/>
              </w:rPr>
              <w:t>RF05</w:t>
            </w:r>
          </w:p>
        </w:tc>
        <w:tc>
          <w:tcPr>
            <w:tcW w:w="6390" w:type="dxa"/>
          </w:tcPr>
          <w:p w14:paraId="3830FFC7" w14:textId="77777777" w:rsidR="008E3CDE" w:rsidRDefault="00D8090E">
            <w:pPr>
              <w:pStyle w:val="Normal1"/>
              <w:spacing w:before="120" w:after="100"/>
              <w:jc w:val="both"/>
            </w:pPr>
            <w:commentRangeStart w:id="13"/>
            <w:r>
              <w:rPr>
                <w:sz w:val="20"/>
                <w:szCs w:val="20"/>
              </w:rPr>
              <w:t xml:space="preserve">O sistema deve permitir a criação de </w:t>
            </w:r>
            <w:proofErr w:type="gramStart"/>
            <w:r>
              <w:rPr>
                <w:sz w:val="20"/>
                <w:szCs w:val="20"/>
              </w:rPr>
              <w:t xml:space="preserve">Enquetes.  </w:t>
            </w:r>
            <w:commentRangeEnd w:id="13"/>
            <w:proofErr w:type="gramEnd"/>
            <w:r w:rsidR="00E54890">
              <w:rPr>
                <w:rStyle w:val="Refdecomentrio"/>
              </w:rPr>
              <w:commentReference w:id="13"/>
            </w:r>
          </w:p>
        </w:tc>
        <w:tc>
          <w:tcPr>
            <w:tcW w:w="1695" w:type="dxa"/>
          </w:tcPr>
          <w:p w14:paraId="4AD14A69" w14:textId="77777777" w:rsidR="008E3CDE" w:rsidRDefault="008E3CDE">
            <w:pPr>
              <w:pStyle w:val="Normal1"/>
              <w:spacing w:before="120" w:after="100"/>
              <w:jc w:val="both"/>
            </w:pPr>
          </w:p>
        </w:tc>
        <w:tc>
          <w:tcPr>
            <w:tcW w:w="1245" w:type="dxa"/>
          </w:tcPr>
          <w:p w14:paraId="5A20852B" w14:textId="77777777" w:rsidR="008E3CDE" w:rsidRDefault="008E3CDE">
            <w:pPr>
              <w:pStyle w:val="Normal1"/>
              <w:spacing w:before="120"/>
              <w:jc w:val="both"/>
            </w:pPr>
          </w:p>
        </w:tc>
      </w:tr>
      <w:tr w:rsidR="008E3CDE" w14:paraId="1EAE7AFD" w14:textId="77777777">
        <w:tc>
          <w:tcPr>
            <w:tcW w:w="990" w:type="dxa"/>
          </w:tcPr>
          <w:p w14:paraId="53549A7D" w14:textId="77777777" w:rsidR="008E3CDE" w:rsidRDefault="00D8090E">
            <w:pPr>
              <w:pStyle w:val="Normal1"/>
              <w:spacing w:before="120"/>
              <w:jc w:val="both"/>
            </w:pPr>
            <w:r>
              <w:rPr>
                <w:sz w:val="20"/>
                <w:szCs w:val="20"/>
              </w:rPr>
              <w:t>RF06</w:t>
            </w:r>
          </w:p>
        </w:tc>
        <w:tc>
          <w:tcPr>
            <w:tcW w:w="6390" w:type="dxa"/>
          </w:tcPr>
          <w:p w14:paraId="6FB79735" w14:textId="77777777" w:rsidR="008E3CDE" w:rsidRDefault="00D8090E">
            <w:pPr>
              <w:pStyle w:val="Normal1"/>
              <w:spacing w:before="120" w:after="100"/>
              <w:jc w:val="both"/>
            </w:pPr>
            <w:r>
              <w:rPr>
                <w:sz w:val="20"/>
                <w:szCs w:val="20"/>
              </w:rPr>
              <w:t xml:space="preserve">O sistema deve permitir ao Criador da Enquete a definição </w:t>
            </w:r>
            <w:commentRangeStart w:id="14"/>
            <w:r>
              <w:rPr>
                <w:sz w:val="20"/>
                <w:szCs w:val="20"/>
              </w:rPr>
              <w:t xml:space="preserve">de uma </w:t>
            </w:r>
            <w:commentRangeEnd w:id="14"/>
            <w:r w:rsidR="001D1D88">
              <w:rPr>
                <w:rStyle w:val="Refdecomentrio"/>
              </w:rPr>
              <w:commentReference w:id="14"/>
            </w:r>
            <w:r>
              <w:rPr>
                <w:sz w:val="20"/>
                <w:szCs w:val="20"/>
              </w:rPr>
              <w:t>pergunta aberta ou fechada e, nesse caso,</w:t>
            </w:r>
            <w:r w:rsidR="00C95834">
              <w:rPr>
                <w:sz w:val="20"/>
                <w:szCs w:val="20"/>
              </w:rPr>
              <w:t xml:space="preserve"> </w:t>
            </w:r>
            <w:r>
              <w:rPr>
                <w:sz w:val="20"/>
                <w:szCs w:val="20"/>
              </w:rPr>
              <w:t>das respostas objetivas.</w:t>
            </w:r>
          </w:p>
        </w:tc>
        <w:tc>
          <w:tcPr>
            <w:tcW w:w="1695" w:type="dxa"/>
          </w:tcPr>
          <w:p w14:paraId="7130B85F" w14:textId="77777777" w:rsidR="008E3CDE" w:rsidRDefault="008E3CDE">
            <w:pPr>
              <w:pStyle w:val="Normal1"/>
              <w:spacing w:before="120" w:after="100"/>
              <w:jc w:val="both"/>
            </w:pPr>
          </w:p>
        </w:tc>
        <w:tc>
          <w:tcPr>
            <w:tcW w:w="1245" w:type="dxa"/>
          </w:tcPr>
          <w:p w14:paraId="751E18E8" w14:textId="77777777" w:rsidR="008E3CDE" w:rsidRDefault="008E3CDE">
            <w:pPr>
              <w:pStyle w:val="Normal1"/>
              <w:spacing w:before="120"/>
              <w:jc w:val="both"/>
            </w:pPr>
          </w:p>
        </w:tc>
      </w:tr>
      <w:tr w:rsidR="008E3CDE" w14:paraId="5F3EC0E9" w14:textId="77777777">
        <w:tc>
          <w:tcPr>
            <w:tcW w:w="990" w:type="dxa"/>
          </w:tcPr>
          <w:p w14:paraId="26B0F562" w14:textId="77777777" w:rsidR="008E3CDE" w:rsidRDefault="00D8090E">
            <w:pPr>
              <w:pStyle w:val="Normal1"/>
              <w:spacing w:before="120"/>
              <w:jc w:val="both"/>
            </w:pPr>
            <w:r>
              <w:rPr>
                <w:sz w:val="20"/>
                <w:szCs w:val="20"/>
              </w:rPr>
              <w:t>RF07</w:t>
            </w:r>
          </w:p>
        </w:tc>
        <w:tc>
          <w:tcPr>
            <w:tcW w:w="6390" w:type="dxa"/>
          </w:tcPr>
          <w:p w14:paraId="6DC2704A" w14:textId="77777777" w:rsidR="008E3CDE" w:rsidRDefault="00D8090E" w:rsidP="00EB0CF0">
            <w:pPr>
              <w:pStyle w:val="Normal1"/>
              <w:spacing w:before="120"/>
              <w:jc w:val="both"/>
            </w:pPr>
            <w:r>
              <w:rPr>
                <w:sz w:val="20"/>
                <w:szCs w:val="20"/>
              </w:rPr>
              <w:t xml:space="preserve">O sistema deve permitir ao Criador da Enquete a opção de embaralhar a ordem das </w:t>
            </w:r>
            <w:r w:rsidR="00EB0CF0">
              <w:rPr>
                <w:sz w:val="20"/>
                <w:szCs w:val="20"/>
              </w:rPr>
              <w:t xml:space="preserve">respostas </w:t>
            </w:r>
            <w:r>
              <w:rPr>
                <w:sz w:val="20"/>
                <w:szCs w:val="20"/>
              </w:rPr>
              <w:t>(fechadas) a cada acesso a enquete</w:t>
            </w:r>
          </w:p>
        </w:tc>
        <w:tc>
          <w:tcPr>
            <w:tcW w:w="1695" w:type="dxa"/>
          </w:tcPr>
          <w:p w14:paraId="575AAFDB" w14:textId="77777777" w:rsidR="008E3CDE" w:rsidRDefault="008E3CDE">
            <w:pPr>
              <w:pStyle w:val="Normal1"/>
              <w:spacing w:before="120"/>
              <w:jc w:val="both"/>
            </w:pPr>
          </w:p>
        </w:tc>
        <w:tc>
          <w:tcPr>
            <w:tcW w:w="1245" w:type="dxa"/>
          </w:tcPr>
          <w:p w14:paraId="4D1950D4" w14:textId="77777777" w:rsidR="008E3CDE" w:rsidRDefault="008E3CDE">
            <w:pPr>
              <w:pStyle w:val="Normal1"/>
              <w:spacing w:before="120"/>
              <w:jc w:val="both"/>
            </w:pPr>
          </w:p>
        </w:tc>
      </w:tr>
      <w:tr w:rsidR="008E3CDE" w14:paraId="2EEE8613" w14:textId="77777777">
        <w:tc>
          <w:tcPr>
            <w:tcW w:w="990" w:type="dxa"/>
          </w:tcPr>
          <w:p w14:paraId="057B9A11" w14:textId="77777777" w:rsidR="008E3CDE" w:rsidRDefault="00D8090E">
            <w:pPr>
              <w:pStyle w:val="Normal1"/>
              <w:spacing w:before="120"/>
              <w:jc w:val="both"/>
            </w:pPr>
            <w:r>
              <w:rPr>
                <w:sz w:val="20"/>
                <w:szCs w:val="20"/>
              </w:rPr>
              <w:t>RF08</w:t>
            </w:r>
          </w:p>
        </w:tc>
        <w:tc>
          <w:tcPr>
            <w:tcW w:w="6390" w:type="dxa"/>
          </w:tcPr>
          <w:p w14:paraId="71D23578" w14:textId="77777777" w:rsidR="008E3CDE" w:rsidRDefault="00D8090E">
            <w:pPr>
              <w:pStyle w:val="Normal1"/>
              <w:spacing w:before="120"/>
              <w:jc w:val="both"/>
            </w:pPr>
            <w:r>
              <w:rPr>
                <w:sz w:val="20"/>
                <w:szCs w:val="20"/>
              </w:rPr>
              <w:t xml:space="preserve">O sistema deve permitir ao Gerente de Enquetes e ao Criador da Enquete definir o período de execução da Enquete </w:t>
            </w:r>
          </w:p>
        </w:tc>
        <w:tc>
          <w:tcPr>
            <w:tcW w:w="1695" w:type="dxa"/>
          </w:tcPr>
          <w:p w14:paraId="285A3EBF" w14:textId="77777777" w:rsidR="008E3CDE" w:rsidRDefault="008E3CDE">
            <w:pPr>
              <w:pStyle w:val="Normal1"/>
              <w:spacing w:before="120"/>
              <w:jc w:val="both"/>
            </w:pPr>
          </w:p>
        </w:tc>
        <w:tc>
          <w:tcPr>
            <w:tcW w:w="1245" w:type="dxa"/>
          </w:tcPr>
          <w:p w14:paraId="2925EC7F" w14:textId="77777777" w:rsidR="008E3CDE" w:rsidRDefault="008E3CDE">
            <w:pPr>
              <w:pStyle w:val="Normal1"/>
              <w:spacing w:before="120"/>
              <w:jc w:val="both"/>
            </w:pPr>
          </w:p>
        </w:tc>
      </w:tr>
      <w:tr w:rsidR="008E3CDE" w14:paraId="2EC66E4C" w14:textId="77777777">
        <w:tc>
          <w:tcPr>
            <w:tcW w:w="990" w:type="dxa"/>
          </w:tcPr>
          <w:p w14:paraId="0F9A5AC0" w14:textId="77777777" w:rsidR="008E3CDE" w:rsidRDefault="00D8090E">
            <w:pPr>
              <w:pStyle w:val="Normal1"/>
              <w:spacing w:before="120"/>
              <w:jc w:val="both"/>
            </w:pPr>
            <w:r>
              <w:rPr>
                <w:sz w:val="20"/>
                <w:szCs w:val="20"/>
              </w:rPr>
              <w:t>RF09</w:t>
            </w:r>
          </w:p>
        </w:tc>
        <w:tc>
          <w:tcPr>
            <w:tcW w:w="6390" w:type="dxa"/>
          </w:tcPr>
          <w:p w14:paraId="2F98350B" w14:textId="77777777" w:rsidR="008E3CDE" w:rsidRDefault="00D8090E">
            <w:pPr>
              <w:pStyle w:val="Normal1"/>
              <w:spacing w:before="120"/>
              <w:jc w:val="both"/>
            </w:pPr>
            <w:r>
              <w:rPr>
                <w:sz w:val="20"/>
                <w:szCs w:val="20"/>
              </w:rPr>
              <w:t>O sistema deve encerrar automaticamente a enquete após o término do período de duração estipulado.</w:t>
            </w:r>
          </w:p>
        </w:tc>
        <w:tc>
          <w:tcPr>
            <w:tcW w:w="1695" w:type="dxa"/>
          </w:tcPr>
          <w:p w14:paraId="7D37B0CC" w14:textId="77777777" w:rsidR="008E3CDE" w:rsidRDefault="008E3CDE">
            <w:pPr>
              <w:pStyle w:val="Normal1"/>
              <w:spacing w:before="120"/>
              <w:jc w:val="both"/>
            </w:pPr>
          </w:p>
        </w:tc>
        <w:tc>
          <w:tcPr>
            <w:tcW w:w="1245" w:type="dxa"/>
          </w:tcPr>
          <w:p w14:paraId="5C867F17" w14:textId="77777777" w:rsidR="008E3CDE" w:rsidRDefault="008E3CDE">
            <w:pPr>
              <w:pStyle w:val="Normal1"/>
              <w:spacing w:before="120"/>
              <w:jc w:val="both"/>
            </w:pPr>
          </w:p>
        </w:tc>
      </w:tr>
      <w:tr w:rsidR="008E3CDE" w14:paraId="45EA7B6B" w14:textId="77777777">
        <w:tc>
          <w:tcPr>
            <w:tcW w:w="990" w:type="dxa"/>
          </w:tcPr>
          <w:p w14:paraId="0D822464" w14:textId="77777777" w:rsidR="008E3CDE" w:rsidRDefault="00D8090E">
            <w:pPr>
              <w:pStyle w:val="Normal1"/>
              <w:spacing w:before="120"/>
              <w:jc w:val="both"/>
            </w:pPr>
            <w:r>
              <w:rPr>
                <w:sz w:val="20"/>
                <w:szCs w:val="20"/>
              </w:rPr>
              <w:t>RF10</w:t>
            </w:r>
          </w:p>
        </w:tc>
        <w:tc>
          <w:tcPr>
            <w:tcW w:w="6390" w:type="dxa"/>
          </w:tcPr>
          <w:p w14:paraId="54BACE71" w14:textId="77777777" w:rsidR="008E3CDE" w:rsidRDefault="00D8090E" w:rsidP="00EB0CF0">
            <w:pPr>
              <w:pStyle w:val="Normal1"/>
              <w:spacing w:before="120"/>
              <w:jc w:val="both"/>
            </w:pPr>
            <w:r>
              <w:rPr>
                <w:sz w:val="20"/>
                <w:szCs w:val="20"/>
              </w:rPr>
              <w:t>O sistema deve permitir ao Criador da Enquete inserir uma imagem na enquete.</w:t>
            </w:r>
          </w:p>
        </w:tc>
        <w:tc>
          <w:tcPr>
            <w:tcW w:w="1695" w:type="dxa"/>
          </w:tcPr>
          <w:p w14:paraId="1D8EB525" w14:textId="77777777" w:rsidR="008E3CDE" w:rsidRDefault="008E3CDE">
            <w:pPr>
              <w:pStyle w:val="Normal1"/>
              <w:spacing w:before="120"/>
              <w:jc w:val="both"/>
            </w:pPr>
          </w:p>
        </w:tc>
        <w:tc>
          <w:tcPr>
            <w:tcW w:w="1245" w:type="dxa"/>
          </w:tcPr>
          <w:p w14:paraId="06C81C18" w14:textId="77777777" w:rsidR="008E3CDE" w:rsidRDefault="008E3CDE">
            <w:pPr>
              <w:pStyle w:val="Normal1"/>
              <w:spacing w:before="120"/>
              <w:jc w:val="both"/>
            </w:pPr>
          </w:p>
        </w:tc>
      </w:tr>
      <w:tr w:rsidR="008E3CDE" w14:paraId="54DB4746" w14:textId="77777777">
        <w:tc>
          <w:tcPr>
            <w:tcW w:w="990" w:type="dxa"/>
          </w:tcPr>
          <w:p w14:paraId="4F8D8246" w14:textId="77777777" w:rsidR="008E3CDE" w:rsidRDefault="00D8090E">
            <w:pPr>
              <w:pStyle w:val="Normal1"/>
              <w:spacing w:before="120"/>
              <w:jc w:val="both"/>
            </w:pPr>
            <w:r>
              <w:rPr>
                <w:sz w:val="20"/>
                <w:szCs w:val="20"/>
              </w:rPr>
              <w:t>RF11</w:t>
            </w:r>
          </w:p>
        </w:tc>
        <w:tc>
          <w:tcPr>
            <w:tcW w:w="6390" w:type="dxa"/>
          </w:tcPr>
          <w:p w14:paraId="02CB9F6F" w14:textId="77777777" w:rsidR="008E3CDE" w:rsidRDefault="00D8090E">
            <w:pPr>
              <w:pStyle w:val="Normal1"/>
              <w:spacing w:before="120"/>
              <w:jc w:val="both"/>
            </w:pPr>
            <w:r>
              <w:rPr>
                <w:sz w:val="20"/>
                <w:szCs w:val="20"/>
              </w:rPr>
              <w:t>O sistema deve permitir que o Criador da Enquete possa escolher se deseja tornar sua enquete pública ou privada.</w:t>
            </w:r>
          </w:p>
        </w:tc>
        <w:tc>
          <w:tcPr>
            <w:tcW w:w="1695" w:type="dxa"/>
          </w:tcPr>
          <w:p w14:paraId="58B01D4B" w14:textId="77777777" w:rsidR="008E3CDE" w:rsidRDefault="008E3CDE">
            <w:pPr>
              <w:pStyle w:val="Normal1"/>
              <w:spacing w:before="120"/>
              <w:jc w:val="both"/>
            </w:pPr>
          </w:p>
        </w:tc>
        <w:tc>
          <w:tcPr>
            <w:tcW w:w="1245" w:type="dxa"/>
          </w:tcPr>
          <w:p w14:paraId="7760BA62" w14:textId="77777777" w:rsidR="008E3CDE" w:rsidRDefault="008E3CDE">
            <w:pPr>
              <w:pStyle w:val="Normal1"/>
              <w:spacing w:before="120"/>
              <w:jc w:val="both"/>
            </w:pPr>
          </w:p>
        </w:tc>
      </w:tr>
      <w:tr w:rsidR="008E3CDE" w14:paraId="7A6510AA" w14:textId="77777777">
        <w:tc>
          <w:tcPr>
            <w:tcW w:w="990" w:type="dxa"/>
          </w:tcPr>
          <w:p w14:paraId="7B4A2410" w14:textId="77777777" w:rsidR="008E3CDE" w:rsidRDefault="00D8090E">
            <w:pPr>
              <w:pStyle w:val="Normal1"/>
              <w:spacing w:before="120"/>
              <w:jc w:val="both"/>
            </w:pPr>
            <w:r>
              <w:rPr>
                <w:sz w:val="20"/>
                <w:szCs w:val="20"/>
              </w:rPr>
              <w:t>RF12</w:t>
            </w:r>
          </w:p>
        </w:tc>
        <w:tc>
          <w:tcPr>
            <w:tcW w:w="6390" w:type="dxa"/>
          </w:tcPr>
          <w:p w14:paraId="66567FA2" w14:textId="77777777" w:rsidR="008E3CDE" w:rsidRDefault="00D8090E">
            <w:pPr>
              <w:pStyle w:val="Normal1"/>
              <w:spacing w:before="120"/>
              <w:jc w:val="both"/>
            </w:pPr>
            <w:r>
              <w:rPr>
                <w:sz w:val="20"/>
                <w:szCs w:val="20"/>
              </w:rPr>
              <w:t>O sistema deve permitir ao Criador da Enquete suspender, reativar, cancelar e encerrar uma enquete que tenha criado</w:t>
            </w:r>
          </w:p>
        </w:tc>
        <w:tc>
          <w:tcPr>
            <w:tcW w:w="1695" w:type="dxa"/>
          </w:tcPr>
          <w:p w14:paraId="1F6B5394" w14:textId="77777777" w:rsidR="008E3CDE" w:rsidRDefault="008E3CDE">
            <w:pPr>
              <w:pStyle w:val="Normal1"/>
              <w:spacing w:before="120"/>
              <w:jc w:val="both"/>
            </w:pPr>
          </w:p>
        </w:tc>
        <w:tc>
          <w:tcPr>
            <w:tcW w:w="1245" w:type="dxa"/>
          </w:tcPr>
          <w:p w14:paraId="7372138D" w14:textId="77777777" w:rsidR="008E3CDE" w:rsidRDefault="008E3CDE">
            <w:pPr>
              <w:pStyle w:val="Normal1"/>
              <w:spacing w:before="120"/>
              <w:jc w:val="both"/>
            </w:pPr>
          </w:p>
        </w:tc>
      </w:tr>
      <w:tr w:rsidR="008E3CDE" w14:paraId="6C08B531" w14:textId="77777777">
        <w:tc>
          <w:tcPr>
            <w:tcW w:w="990" w:type="dxa"/>
          </w:tcPr>
          <w:p w14:paraId="123D411F" w14:textId="77777777" w:rsidR="008E3CDE" w:rsidRDefault="00D8090E">
            <w:pPr>
              <w:pStyle w:val="Normal1"/>
              <w:spacing w:before="120"/>
              <w:jc w:val="both"/>
            </w:pPr>
            <w:r>
              <w:rPr>
                <w:sz w:val="20"/>
                <w:szCs w:val="20"/>
              </w:rPr>
              <w:t>RF13</w:t>
            </w:r>
          </w:p>
        </w:tc>
        <w:tc>
          <w:tcPr>
            <w:tcW w:w="6390" w:type="dxa"/>
          </w:tcPr>
          <w:p w14:paraId="52F80360" w14:textId="77777777" w:rsidR="008E3CDE" w:rsidRDefault="00D8090E">
            <w:pPr>
              <w:pStyle w:val="Normal1"/>
              <w:spacing w:before="120"/>
              <w:jc w:val="both"/>
            </w:pPr>
            <w:r>
              <w:rPr>
                <w:sz w:val="20"/>
                <w:szCs w:val="20"/>
              </w:rPr>
              <w:t>O sistema deve permitir ao Gerente de Enquetes suspender, reativar, cancelar e encerrar qualquer enquete.</w:t>
            </w:r>
          </w:p>
        </w:tc>
        <w:tc>
          <w:tcPr>
            <w:tcW w:w="1695" w:type="dxa"/>
          </w:tcPr>
          <w:p w14:paraId="0FA64DCC" w14:textId="77777777" w:rsidR="008E3CDE" w:rsidRDefault="008E3CDE">
            <w:pPr>
              <w:pStyle w:val="Normal1"/>
              <w:spacing w:before="120"/>
              <w:jc w:val="both"/>
            </w:pPr>
          </w:p>
        </w:tc>
        <w:tc>
          <w:tcPr>
            <w:tcW w:w="1245" w:type="dxa"/>
          </w:tcPr>
          <w:p w14:paraId="7A034F5E" w14:textId="77777777" w:rsidR="008E3CDE" w:rsidRDefault="008E3CDE">
            <w:pPr>
              <w:pStyle w:val="Normal1"/>
              <w:spacing w:before="120"/>
              <w:jc w:val="both"/>
            </w:pPr>
          </w:p>
        </w:tc>
      </w:tr>
      <w:tr w:rsidR="008E3CDE" w14:paraId="07A22670" w14:textId="77777777">
        <w:tc>
          <w:tcPr>
            <w:tcW w:w="990" w:type="dxa"/>
          </w:tcPr>
          <w:p w14:paraId="251C164F" w14:textId="77777777" w:rsidR="008E3CDE" w:rsidRDefault="00D8090E">
            <w:pPr>
              <w:pStyle w:val="Normal1"/>
              <w:spacing w:before="120"/>
              <w:jc w:val="both"/>
            </w:pPr>
            <w:r>
              <w:rPr>
                <w:sz w:val="20"/>
                <w:szCs w:val="20"/>
              </w:rPr>
              <w:t>RF14</w:t>
            </w:r>
          </w:p>
        </w:tc>
        <w:tc>
          <w:tcPr>
            <w:tcW w:w="6390" w:type="dxa"/>
          </w:tcPr>
          <w:p w14:paraId="419091C4" w14:textId="77777777" w:rsidR="008E3CDE" w:rsidRDefault="00D8090E">
            <w:pPr>
              <w:pStyle w:val="Normal1"/>
              <w:spacing w:before="120"/>
              <w:jc w:val="both"/>
            </w:pPr>
            <w:r>
              <w:rPr>
                <w:sz w:val="20"/>
                <w:szCs w:val="20"/>
              </w:rPr>
              <w:t>O sistema deve permitir ao Gerente de Enquetes autorizar um Criador de Enquetes a criar uma enquete.</w:t>
            </w:r>
          </w:p>
        </w:tc>
        <w:tc>
          <w:tcPr>
            <w:tcW w:w="1695" w:type="dxa"/>
          </w:tcPr>
          <w:p w14:paraId="6234E777" w14:textId="77777777" w:rsidR="008E3CDE" w:rsidRDefault="008E3CDE">
            <w:pPr>
              <w:pStyle w:val="Normal1"/>
              <w:spacing w:before="120"/>
              <w:jc w:val="both"/>
            </w:pPr>
          </w:p>
        </w:tc>
        <w:tc>
          <w:tcPr>
            <w:tcW w:w="1245" w:type="dxa"/>
          </w:tcPr>
          <w:p w14:paraId="22A0A336" w14:textId="77777777" w:rsidR="008E3CDE" w:rsidRDefault="008E3CDE">
            <w:pPr>
              <w:pStyle w:val="Normal1"/>
              <w:spacing w:before="120"/>
              <w:jc w:val="both"/>
            </w:pPr>
          </w:p>
        </w:tc>
      </w:tr>
      <w:tr w:rsidR="008E3CDE" w14:paraId="727B1AA0" w14:textId="77777777">
        <w:tc>
          <w:tcPr>
            <w:tcW w:w="990" w:type="dxa"/>
          </w:tcPr>
          <w:p w14:paraId="72A945AA" w14:textId="77777777" w:rsidR="008E3CDE" w:rsidRDefault="00D8090E">
            <w:pPr>
              <w:pStyle w:val="Normal1"/>
              <w:spacing w:before="120"/>
              <w:jc w:val="both"/>
            </w:pPr>
            <w:r>
              <w:rPr>
                <w:sz w:val="20"/>
                <w:szCs w:val="20"/>
              </w:rPr>
              <w:lastRenderedPageBreak/>
              <w:t>RF15</w:t>
            </w:r>
          </w:p>
        </w:tc>
        <w:tc>
          <w:tcPr>
            <w:tcW w:w="6390" w:type="dxa"/>
          </w:tcPr>
          <w:p w14:paraId="62E286B0" w14:textId="77777777" w:rsidR="008E3CDE" w:rsidRDefault="00D8090E">
            <w:pPr>
              <w:pStyle w:val="Normal1"/>
              <w:spacing w:before="120"/>
              <w:jc w:val="both"/>
            </w:pPr>
            <w:r>
              <w:rPr>
                <w:sz w:val="20"/>
                <w:szCs w:val="20"/>
              </w:rPr>
              <w:t>O sistema deve permitir ao Criador da Enquete e ao Gerente de Enquetes a edição do conteúdo de uma enquete apenas se esta não tiver recebido nenhuma resposta</w:t>
            </w:r>
          </w:p>
        </w:tc>
        <w:tc>
          <w:tcPr>
            <w:tcW w:w="1695" w:type="dxa"/>
          </w:tcPr>
          <w:p w14:paraId="2755F890" w14:textId="77777777" w:rsidR="008E3CDE" w:rsidRDefault="008E3CDE">
            <w:pPr>
              <w:pStyle w:val="Normal1"/>
              <w:spacing w:before="120"/>
              <w:jc w:val="both"/>
            </w:pPr>
          </w:p>
        </w:tc>
        <w:tc>
          <w:tcPr>
            <w:tcW w:w="1245" w:type="dxa"/>
          </w:tcPr>
          <w:p w14:paraId="282D71FF" w14:textId="77777777" w:rsidR="008E3CDE" w:rsidRDefault="008E3CDE">
            <w:pPr>
              <w:pStyle w:val="Normal1"/>
              <w:spacing w:before="120"/>
              <w:jc w:val="both"/>
            </w:pPr>
          </w:p>
        </w:tc>
      </w:tr>
      <w:tr w:rsidR="008E3CDE" w14:paraId="75005265" w14:textId="77777777">
        <w:tc>
          <w:tcPr>
            <w:tcW w:w="990" w:type="dxa"/>
          </w:tcPr>
          <w:p w14:paraId="77B967E7" w14:textId="77777777" w:rsidR="008E3CDE" w:rsidRDefault="00D8090E">
            <w:pPr>
              <w:pStyle w:val="Normal1"/>
              <w:spacing w:before="120"/>
              <w:jc w:val="both"/>
            </w:pPr>
            <w:r>
              <w:rPr>
                <w:sz w:val="20"/>
                <w:szCs w:val="20"/>
              </w:rPr>
              <w:t>RF16</w:t>
            </w:r>
          </w:p>
        </w:tc>
        <w:tc>
          <w:tcPr>
            <w:tcW w:w="6390" w:type="dxa"/>
          </w:tcPr>
          <w:p w14:paraId="1ED40BD2" w14:textId="77777777" w:rsidR="008E3CDE" w:rsidRDefault="00D8090E">
            <w:pPr>
              <w:pStyle w:val="Normal1"/>
              <w:spacing w:before="120"/>
              <w:jc w:val="both"/>
            </w:pPr>
            <w:r>
              <w:rPr>
                <w:sz w:val="20"/>
                <w:szCs w:val="20"/>
              </w:rPr>
              <w:t xml:space="preserve">O sistema deve permitir ao Gerente de Enquetes </w:t>
            </w:r>
            <w:commentRangeStart w:id="15"/>
            <w:r>
              <w:rPr>
                <w:sz w:val="20"/>
                <w:szCs w:val="20"/>
              </w:rPr>
              <w:t xml:space="preserve">supervisionar as enquetes. </w:t>
            </w:r>
            <w:commentRangeEnd w:id="15"/>
            <w:r w:rsidR="00360E66">
              <w:rPr>
                <w:rStyle w:val="Refdecomentrio"/>
              </w:rPr>
              <w:commentReference w:id="15"/>
            </w:r>
          </w:p>
        </w:tc>
        <w:tc>
          <w:tcPr>
            <w:tcW w:w="1695" w:type="dxa"/>
          </w:tcPr>
          <w:p w14:paraId="47D6375A" w14:textId="77777777" w:rsidR="008E3CDE" w:rsidRDefault="008E3CDE">
            <w:pPr>
              <w:pStyle w:val="Normal1"/>
              <w:spacing w:before="120"/>
              <w:jc w:val="both"/>
            </w:pPr>
          </w:p>
        </w:tc>
        <w:tc>
          <w:tcPr>
            <w:tcW w:w="1245" w:type="dxa"/>
          </w:tcPr>
          <w:p w14:paraId="00165D27" w14:textId="77777777" w:rsidR="008E3CDE" w:rsidRDefault="008E3CDE">
            <w:pPr>
              <w:pStyle w:val="Normal1"/>
              <w:spacing w:before="120"/>
              <w:jc w:val="both"/>
            </w:pPr>
          </w:p>
        </w:tc>
      </w:tr>
      <w:tr w:rsidR="008E3CDE" w14:paraId="3CD74BE0" w14:textId="77777777">
        <w:tc>
          <w:tcPr>
            <w:tcW w:w="990" w:type="dxa"/>
          </w:tcPr>
          <w:p w14:paraId="2865D37F" w14:textId="77777777" w:rsidR="008E3CDE" w:rsidRDefault="00D8090E">
            <w:pPr>
              <w:pStyle w:val="Normal1"/>
              <w:spacing w:before="120"/>
              <w:jc w:val="both"/>
            </w:pPr>
            <w:r>
              <w:rPr>
                <w:sz w:val="20"/>
                <w:szCs w:val="20"/>
              </w:rPr>
              <w:t>RF17</w:t>
            </w:r>
          </w:p>
        </w:tc>
        <w:tc>
          <w:tcPr>
            <w:tcW w:w="6390" w:type="dxa"/>
          </w:tcPr>
          <w:p w14:paraId="656F787D" w14:textId="77777777" w:rsidR="008E3CDE" w:rsidRDefault="00D8090E" w:rsidP="00EB0CF0">
            <w:pPr>
              <w:pStyle w:val="Normal1"/>
              <w:spacing w:before="120"/>
              <w:jc w:val="both"/>
            </w:pPr>
            <w:commentRangeStart w:id="16"/>
            <w:r>
              <w:rPr>
                <w:sz w:val="20"/>
                <w:szCs w:val="20"/>
              </w:rPr>
              <w:t>O sistema deve permitir ao Gerente de Enquetes</w:t>
            </w:r>
            <w:r>
              <w:rPr>
                <w:strike/>
                <w:sz w:val="20"/>
                <w:szCs w:val="20"/>
              </w:rPr>
              <w:t xml:space="preserve"> </w:t>
            </w:r>
            <w:r>
              <w:rPr>
                <w:sz w:val="20"/>
                <w:szCs w:val="20"/>
              </w:rPr>
              <w:t>desautorizar uma Enquete que possua conteúdo em desacordo com a política</w:t>
            </w:r>
            <w:r w:rsidR="00EB0CF0">
              <w:rPr>
                <w:sz w:val="20"/>
                <w:szCs w:val="20"/>
              </w:rPr>
              <w:t xml:space="preserve"> organizacional e com o funcionamento</w:t>
            </w:r>
            <w:r>
              <w:rPr>
                <w:sz w:val="20"/>
                <w:szCs w:val="20"/>
              </w:rPr>
              <w:t xml:space="preserve"> do sistema.</w:t>
            </w:r>
            <w:commentRangeEnd w:id="16"/>
            <w:r w:rsidR="00AC206C">
              <w:rPr>
                <w:rStyle w:val="Refdecomentrio"/>
              </w:rPr>
              <w:commentReference w:id="16"/>
            </w:r>
          </w:p>
        </w:tc>
        <w:tc>
          <w:tcPr>
            <w:tcW w:w="1695" w:type="dxa"/>
          </w:tcPr>
          <w:p w14:paraId="006E4CF3" w14:textId="77777777" w:rsidR="008E3CDE" w:rsidRDefault="008E3CDE">
            <w:pPr>
              <w:pStyle w:val="Normal1"/>
              <w:spacing w:before="120"/>
              <w:jc w:val="both"/>
            </w:pPr>
          </w:p>
        </w:tc>
        <w:tc>
          <w:tcPr>
            <w:tcW w:w="1245" w:type="dxa"/>
          </w:tcPr>
          <w:p w14:paraId="228AAB38" w14:textId="77777777" w:rsidR="008E3CDE" w:rsidRDefault="008E3CDE">
            <w:pPr>
              <w:pStyle w:val="Normal1"/>
              <w:spacing w:before="120"/>
              <w:jc w:val="both"/>
            </w:pPr>
          </w:p>
        </w:tc>
      </w:tr>
      <w:tr w:rsidR="008E3CDE" w14:paraId="04EEA960" w14:textId="77777777">
        <w:tc>
          <w:tcPr>
            <w:tcW w:w="990" w:type="dxa"/>
          </w:tcPr>
          <w:p w14:paraId="2A86AF20" w14:textId="77777777" w:rsidR="008E3CDE" w:rsidRDefault="00D8090E">
            <w:pPr>
              <w:pStyle w:val="Normal1"/>
              <w:spacing w:before="120"/>
              <w:jc w:val="both"/>
            </w:pPr>
            <w:r>
              <w:rPr>
                <w:sz w:val="20"/>
                <w:szCs w:val="20"/>
              </w:rPr>
              <w:t>RF18</w:t>
            </w:r>
          </w:p>
        </w:tc>
        <w:tc>
          <w:tcPr>
            <w:tcW w:w="6390" w:type="dxa"/>
          </w:tcPr>
          <w:p w14:paraId="0BF91939" w14:textId="77777777" w:rsidR="008E3CDE" w:rsidRDefault="00D8090E">
            <w:pPr>
              <w:pStyle w:val="Normal1"/>
              <w:spacing w:before="120"/>
              <w:jc w:val="both"/>
            </w:pPr>
            <w:r>
              <w:rPr>
                <w:sz w:val="20"/>
                <w:szCs w:val="20"/>
              </w:rPr>
              <w:t>O sistema deve permitir que a enquete seja respondida pelo Respondente da Enquete desde que a sua resposta não seja nula.</w:t>
            </w:r>
          </w:p>
        </w:tc>
        <w:tc>
          <w:tcPr>
            <w:tcW w:w="1695" w:type="dxa"/>
          </w:tcPr>
          <w:p w14:paraId="6E4954D4" w14:textId="77777777" w:rsidR="008E3CDE" w:rsidRDefault="008E3CDE">
            <w:pPr>
              <w:pStyle w:val="Normal1"/>
              <w:spacing w:before="120"/>
              <w:jc w:val="both"/>
            </w:pPr>
          </w:p>
        </w:tc>
        <w:tc>
          <w:tcPr>
            <w:tcW w:w="1245" w:type="dxa"/>
          </w:tcPr>
          <w:p w14:paraId="0E4840E7" w14:textId="77777777" w:rsidR="008E3CDE" w:rsidRDefault="008E3CDE">
            <w:pPr>
              <w:pStyle w:val="Normal1"/>
              <w:spacing w:before="120"/>
              <w:jc w:val="both"/>
            </w:pPr>
          </w:p>
        </w:tc>
      </w:tr>
      <w:tr w:rsidR="008E3CDE" w14:paraId="18785D93" w14:textId="77777777">
        <w:tc>
          <w:tcPr>
            <w:tcW w:w="990" w:type="dxa"/>
          </w:tcPr>
          <w:p w14:paraId="52E477FA" w14:textId="77777777" w:rsidR="008E3CDE" w:rsidRDefault="00D8090E">
            <w:pPr>
              <w:pStyle w:val="Normal1"/>
              <w:spacing w:before="120"/>
              <w:jc w:val="both"/>
            </w:pPr>
            <w:r>
              <w:rPr>
                <w:sz w:val="20"/>
                <w:szCs w:val="20"/>
              </w:rPr>
              <w:t>RF19</w:t>
            </w:r>
          </w:p>
        </w:tc>
        <w:tc>
          <w:tcPr>
            <w:tcW w:w="6390" w:type="dxa"/>
          </w:tcPr>
          <w:p w14:paraId="21DBA330" w14:textId="77777777" w:rsidR="008E3CDE" w:rsidRDefault="00D8090E">
            <w:pPr>
              <w:pStyle w:val="Normal1"/>
              <w:spacing w:before="120"/>
              <w:jc w:val="both"/>
            </w:pPr>
            <w:r>
              <w:rPr>
                <w:sz w:val="20"/>
                <w:szCs w:val="20"/>
              </w:rPr>
              <w:t xml:space="preserve">O sistema deve permitir que o Respondente da Enquete ao escolher responder a enquete possa selecionar se quer ser informado sobre o andamento dela, tornando-se, assim, um Interessado no Resultado da Enquete. </w:t>
            </w:r>
          </w:p>
        </w:tc>
        <w:tc>
          <w:tcPr>
            <w:tcW w:w="1695" w:type="dxa"/>
          </w:tcPr>
          <w:p w14:paraId="02103B76" w14:textId="77777777" w:rsidR="008E3CDE" w:rsidRDefault="008E3CDE">
            <w:pPr>
              <w:pStyle w:val="Normal1"/>
              <w:spacing w:before="120"/>
              <w:jc w:val="both"/>
            </w:pPr>
          </w:p>
        </w:tc>
        <w:tc>
          <w:tcPr>
            <w:tcW w:w="1245" w:type="dxa"/>
          </w:tcPr>
          <w:p w14:paraId="43C5DB3C" w14:textId="77777777" w:rsidR="008E3CDE" w:rsidRDefault="008E3CDE">
            <w:pPr>
              <w:pStyle w:val="Normal1"/>
              <w:spacing w:before="120"/>
              <w:jc w:val="both"/>
            </w:pPr>
          </w:p>
        </w:tc>
      </w:tr>
      <w:tr w:rsidR="008E3CDE" w14:paraId="50895482" w14:textId="77777777">
        <w:tc>
          <w:tcPr>
            <w:tcW w:w="990" w:type="dxa"/>
          </w:tcPr>
          <w:p w14:paraId="5CAA9389" w14:textId="77777777" w:rsidR="008E3CDE" w:rsidRDefault="00D8090E">
            <w:pPr>
              <w:pStyle w:val="Normal1"/>
              <w:spacing w:before="120"/>
              <w:jc w:val="both"/>
            </w:pPr>
            <w:r>
              <w:rPr>
                <w:sz w:val="20"/>
                <w:szCs w:val="20"/>
              </w:rPr>
              <w:t>RF20</w:t>
            </w:r>
          </w:p>
        </w:tc>
        <w:tc>
          <w:tcPr>
            <w:tcW w:w="6390" w:type="dxa"/>
          </w:tcPr>
          <w:p w14:paraId="16EAE562" w14:textId="77777777" w:rsidR="008E3CDE" w:rsidRDefault="00D8090E" w:rsidP="00EB0CF0">
            <w:pPr>
              <w:pStyle w:val="Normal1"/>
              <w:spacing w:before="120"/>
              <w:jc w:val="both"/>
            </w:pPr>
            <w:r>
              <w:rPr>
                <w:sz w:val="20"/>
                <w:szCs w:val="20"/>
              </w:rPr>
              <w:t>O sistema deve guardar todas as enquetes</w:t>
            </w:r>
            <w:r w:rsidR="00EB0CF0">
              <w:rPr>
                <w:sz w:val="20"/>
                <w:szCs w:val="20"/>
              </w:rPr>
              <w:t xml:space="preserve"> não excluídas</w:t>
            </w:r>
            <w:r>
              <w:rPr>
                <w:sz w:val="20"/>
                <w:szCs w:val="20"/>
              </w:rPr>
              <w:t xml:space="preserve"> e suas correspondentes respostas.</w:t>
            </w:r>
          </w:p>
        </w:tc>
        <w:tc>
          <w:tcPr>
            <w:tcW w:w="1695" w:type="dxa"/>
          </w:tcPr>
          <w:p w14:paraId="4C6EA8AF" w14:textId="77777777" w:rsidR="008E3CDE" w:rsidRDefault="008E3CDE">
            <w:pPr>
              <w:pStyle w:val="Normal1"/>
              <w:spacing w:before="120"/>
              <w:jc w:val="both"/>
            </w:pPr>
          </w:p>
        </w:tc>
        <w:tc>
          <w:tcPr>
            <w:tcW w:w="1245" w:type="dxa"/>
          </w:tcPr>
          <w:p w14:paraId="4C4A115F" w14:textId="77777777" w:rsidR="008E3CDE" w:rsidRDefault="008E3CDE">
            <w:pPr>
              <w:pStyle w:val="Normal1"/>
              <w:spacing w:before="120"/>
              <w:jc w:val="both"/>
            </w:pPr>
          </w:p>
        </w:tc>
      </w:tr>
      <w:tr w:rsidR="008E3CDE" w14:paraId="1E8B40E7" w14:textId="77777777">
        <w:tc>
          <w:tcPr>
            <w:tcW w:w="990" w:type="dxa"/>
          </w:tcPr>
          <w:p w14:paraId="3F7BE7C0" w14:textId="77777777" w:rsidR="008E3CDE" w:rsidRDefault="00D8090E">
            <w:pPr>
              <w:pStyle w:val="Normal1"/>
              <w:spacing w:before="120"/>
              <w:jc w:val="both"/>
            </w:pPr>
            <w:r>
              <w:rPr>
                <w:sz w:val="20"/>
                <w:szCs w:val="20"/>
              </w:rPr>
              <w:t>RF21</w:t>
            </w:r>
          </w:p>
        </w:tc>
        <w:tc>
          <w:tcPr>
            <w:tcW w:w="6390" w:type="dxa"/>
          </w:tcPr>
          <w:p w14:paraId="0F769981" w14:textId="77777777" w:rsidR="008E3CDE" w:rsidRDefault="00D8090E">
            <w:pPr>
              <w:pStyle w:val="Normal1"/>
              <w:spacing w:before="120"/>
              <w:jc w:val="both"/>
            </w:pPr>
            <w:r>
              <w:rPr>
                <w:sz w:val="20"/>
                <w:szCs w:val="20"/>
              </w:rPr>
              <w:t>O sistema deve permitir ao Criador da Enquete recrutar, por e-mail, respondentes para a enquete. O modelo do e-mail a ser enviado consta no anexo A.</w:t>
            </w:r>
          </w:p>
        </w:tc>
        <w:tc>
          <w:tcPr>
            <w:tcW w:w="1695" w:type="dxa"/>
          </w:tcPr>
          <w:p w14:paraId="53EB9ACA" w14:textId="77777777" w:rsidR="008E3CDE" w:rsidRDefault="008E3CDE">
            <w:pPr>
              <w:pStyle w:val="Normal1"/>
              <w:spacing w:before="120"/>
              <w:jc w:val="both"/>
            </w:pPr>
          </w:p>
        </w:tc>
        <w:tc>
          <w:tcPr>
            <w:tcW w:w="1245" w:type="dxa"/>
          </w:tcPr>
          <w:p w14:paraId="109E28AD" w14:textId="77777777" w:rsidR="008E3CDE" w:rsidRDefault="008E3CDE">
            <w:pPr>
              <w:pStyle w:val="Normal1"/>
              <w:spacing w:before="120"/>
              <w:jc w:val="both"/>
            </w:pPr>
          </w:p>
        </w:tc>
      </w:tr>
      <w:tr w:rsidR="008E3CDE" w14:paraId="143CF729" w14:textId="77777777">
        <w:tc>
          <w:tcPr>
            <w:tcW w:w="990" w:type="dxa"/>
          </w:tcPr>
          <w:p w14:paraId="5F459F67" w14:textId="77777777" w:rsidR="008E3CDE" w:rsidRDefault="00D8090E">
            <w:pPr>
              <w:pStyle w:val="Normal1"/>
              <w:spacing w:before="120"/>
              <w:jc w:val="both"/>
            </w:pPr>
            <w:r>
              <w:rPr>
                <w:sz w:val="20"/>
                <w:szCs w:val="20"/>
              </w:rPr>
              <w:t>RF22</w:t>
            </w:r>
          </w:p>
        </w:tc>
        <w:tc>
          <w:tcPr>
            <w:tcW w:w="6390" w:type="dxa"/>
          </w:tcPr>
          <w:p w14:paraId="0D01292F" w14:textId="77777777" w:rsidR="008E3CDE" w:rsidRDefault="00D8090E" w:rsidP="00EB0CF0">
            <w:pPr>
              <w:pStyle w:val="Normal1"/>
              <w:spacing w:before="120"/>
              <w:jc w:val="both"/>
            </w:pPr>
            <w:commentRangeStart w:id="17"/>
            <w:r>
              <w:rPr>
                <w:sz w:val="20"/>
                <w:szCs w:val="20"/>
              </w:rPr>
              <w:t xml:space="preserve">O sistema deve apresentar os resultados de uma enquete encerrada </w:t>
            </w:r>
            <w:r w:rsidR="00EB0CF0">
              <w:rPr>
                <w:sz w:val="20"/>
                <w:szCs w:val="20"/>
              </w:rPr>
              <w:t>através de um</w:t>
            </w:r>
            <w:r>
              <w:rPr>
                <w:sz w:val="20"/>
                <w:szCs w:val="20"/>
              </w:rPr>
              <w:t xml:space="preserve"> gráfico de pizza, barras, </w:t>
            </w:r>
            <w:proofErr w:type="spellStart"/>
            <w:r>
              <w:rPr>
                <w:i/>
                <w:sz w:val="20"/>
                <w:szCs w:val="20"/>
              </w:rPr>
              <w:t>scatter</w:t>
            </w:r>
            <w:proofErr w:type="spellEnd"/>
            <w:r>
              <w:rPr>
                <w:sz w:val="20"/>
                <w:szCs w:val="20"/>
              </w:rPr>
              <w:t xml:space="preserve">, radar ou </w:t>
            </w:r>
            <w:proofErr w:type="spellStart"/>
            <w:r>
              <w:rPr>
                <w:i/>
                <w:sz w:val="20"/>
                <w:szCs w:val="20"/>
              </w:rPr>
              <w:t>line</w:t>
            </w:r>
            <w:proofErr w:type="spellEnd"/>
            <w:r>
              <w:rPr>
                <w:sz w:val="20"/>
                <w:szCs w:val="20"/>
              </w:rPr>
              <w:t>, contendo o número de participantes, a quantidade de votos de cada resposta e as respectivas porcentagens.</w:t>
            </w:r>
            <w:commentRangeEnd w:id="17"/>
            <w:r w:rsidR="00890B6A">
              <w:rPr>
                <w:rStyle w:val="Refdecomentrio"/>
              </w:rPr>
              <w:commentReference w:id="17"/>
            </w:r>
          </w:p>
        </w:tc>
        <w:tc>
          <w:tcPr>
            <w:tcW w:w="1695" w:type="dxa"/>
          </w:tcPr>
          <w:p w14:paraId="00959FBC" w14:textId="77777777" w:rsidR="008E3CDE" w:rsidRDefault="008E3CDE">
            <w:pPr>
              <w:pStyle w:val="Normal1"/>
              <w:spacing w:before="120"/>
              <w:jc w:val="both"/>
            </w:pPr>
          </w:p>
        </w:tc>
        <w:tc>
          <w:tcPr>
            <w:tcW w:w="1245" w:type="dxa"/>
          </w:tcPr>
          <w:p w14:paraId="071D907E" w14:textId="77777777" w:rsidR="008E3CDE" w:rsidRDefault="008E3CDE">
            <w:pPr>
              <w:pStyle w:val="Normal1"/>
              <w:spacing w:before="120"/>
              <w:jc w:val="both"/>
            </w:pPr>
          </w:p>
        </w:tc>
      </w:tr>
      <w:tr w:rsidR="008E3CDE" w14:paraId="77F4B357" w14:textId="77777777">
        <w:tc>
          <w:tcPr>
            <w:tcW w:w="990" w:type="dxa"/>
          </w:tcPr>
          <w:p w14:paraId="01E2A685" w14:textId="77777777" w:rsidR="008E3CDE" w:rsidRDefault="00D8090E">
            <w:pPr>
              <w:pStyle w:val="Normal1"/>
              <w:spacing w:before="120"/>
              <w:jc w:val="both"/>
            </w:pPr>
            <w:r>
              <w:rPr>
                <w:sz w:val="20"/>
                <w:szCs w:val="20"/>
              </w:rPr>
              <w:t>RF23</w:t>
            </w:r>
          </w:p>
        </w:tc>
        <w:tc>
          <w:tcPr>
            <w:tcW w:w="6390" w:type="dxa"/>
          </w:tcPr>
          <w:p w14:paraId="6F1AE423" w14:textId="77777777" w:rsidR="008E3CDE" w:rsidRDefault="00D8090E">
            <w:pPr>
              <w:pStyle w:val="Normal1"/>
              <w:spacing w:before="120"/>
              <w:jc w:val="both"/>
            </w:pPr>
            <w:r>
              <w:rPr>
                <w:sz w:val="20"/>
                <w:szCs w:val="20"/>
              </w:rPr>
              <w:t xml:space="preserve">O sistema deve enviar um e-mail, conforme o modelo do anexo B, com os resultados da enquete para o Gerente de Enquetes, o Criador da Enquete e interessados sempre que houver mudança no </w:t>
            </w:r>
            <w:proofErr w:type="gramStart"/>
            <w:r>
              <w:rPr>
                <w:sz w:val="20"/>
                <w:szCs w:val="20"/>
              </w:rPr>
              <w:t>estado  da</w:t>
            </w:r>
            <w:proofErr w:type="gramEnd"/>
            <w:r>
              <w:rPr>
                <w:sz w:val="20"/>
                <w:szCs w:val="20"/>
              </w:rPr>
              <w:t xml:space="preserve"> enquete (suspensa, reativada ou encerrada). </w:t>
            </w:r>
          </w:p>
        </w:tc>
        <w:tc>
          <w:tcPr>
            <w:tcW w:w="1695" w:type="dxa"/>
          </w:tcPr>
          <w:p w14:paraId="75AF1487" w14:textId="77777777" w:rsidR="008E3CDE" w:rsidRDefault="008E3CDE">
            <w:pPr>
              <w:pStyle w:val="Normal1"/>
              <w:spacing w:before="120"/>
              <w:jc w:val="both"/>
            </w:pPr>
          </w:p>
        </w:tc>
        <w:tc>
          <w:tcPr>
            <w:tcW w:w="1245" w:type="dxa"/>
          </w:tcPr>
          <w:p w14:paraId="58B3774D" w14:textId="77777777" w:rsidR="008E3CDE" w:rsidRDefault="008E3CDE">
            <w:pPr>
              <w:pStyle w:val="Normal1"/>
              <w:spacing w:before="120"/>
              <w:jc w:val="both"/>
            </w:pPr>
          </w:p>
        </w:tc>
      </w:tr>
      <w:tr w:rsidR="008E3CDE" w14:paraId="50009431" w14:textId="77777777">
        <w:tc>
          <w:tcPr>
            <w:tcW w:w="990" w:type="dxa"/>
          </w:tcPr>
          <w:p w14:paraId="0190FFCE" w14:textId="77777777" w:rsidR="008E3CDE" w:rsidRDefault="00D8090E">
            <w:pPr>
              <w:pStyle w:val="Normal1"/>
              <w:spacing w:before="120"/>
              <w:jc w:val="both"/>
            </w:pPr>
            <w:r>
              <w:rPr>
                <w:sz w:val="20"/>
                <w:szCs w:val="20"/>
              </w:rPr>
              <w:t>RF24</w:t>
            </w:r>
          </w:p>
        </w:tc>
        <w:tc>
          <w:tcPr>
            <w:tcW w:w="6390" w:type="dxa"/>
          </w:tcPr>
          <w:p w14:paraId="32B2243B" w14:textId="77777777" w:rsidR="008E3CDE" w:rsidRDefault="00D8090E">
            <w:pPr>
              <w:pStyle w:val="Normal1"/>
              <w:spacing w:before="120"/>
              <w:jc w:val="both"/>
            </w:pPr>
            <w:r>
              <w:rPr>
                <w:sz w:val="20"/>
                <w:szCs w:val="20"/>
              </w:rPr>
              <w:t xml:space="preserve">O sistema deve enviar um </w:t>
            </w:r>
            <w:r>
              <w:rPr>
                <w:i/>
                <w:sz w:val="20"/>
                <w:szCs w:val="20"/>
              </w:rPr>
              <w:t>e-mail</w:t>
            </w:r>
            <w:r>
              <w:rPr>
                <w:sz w:val="20"/>
                <w:szCs w:val="20"/>
              </w:rPr>
              <w:t xml:space="preserve">, conforme o modelo do anexo </w:t>
            </w:r>
            <w:proofErr w:type="gramStart"/>
            <w:r>
              <w:rPr>
                <w:sz w:val="20"/>
                <w:szCs w:val="20"/>
              </w:rPr>
              <w:t>C,  para</w:t>
            </w:r>
            <w:proofErr w:type="gramEnd"/>
            <w:r>
              <w:rPr>
                <w:sz w:val="20"/>
                <w:szCs w:val="20"/>
              </w:rPr>
              <w:t xml:space="preserve"> o Gerente de Enquetes, o Criador da Enquetes e os interessados sempre que houver a transição da enquete ativa para cancelada ou excluída.</w:t>
            </w:r>
          </w:p>
        </w:tc>
        <w:tc>
          <w:tcPr>
            <w:tcW w:w="1695" w:type="dxa"/>
          </w:tcPr>
          <w:p w14:paraId="7724AD38" w14:textId="77777777" w:rsidR="008E3CDE" w:rsidRDefault="008E3CDE">
            <w:pPr>
              <w:pStyle w:val="Normal1"/>
              <w:spacing w:before="120"/>
              <w:jc w:val="both"/>
            </w:pPr>
          </w:p>
        </w:tc>
        <w:tc>
          <w:tcPr>
            <w:tcW w:w="1245" w:type="dxa"/>
          </w:tcPr>
          <w:p w14:paraId="5516351E" w14:textId="77777777" w:rsidR="008E3CDE" w:rsidRDefault="008E3CDE">
            <w:pPr>
              <w:pStyle w:val="Normal1"/>
              <w:spacing w:before="120"/>
              <w:jc w:val="both"/>
            </w:pPr>
          </w:p>
        </w:tc>
      </w:tr>
      <w:tr w:rsidR="008E3CDE" w14:paraId="6CB7BDF9" w14:textId="77777777">
        <w:tc>
          <w:tcPr>
            <w:tcW w:w="990" w:type="dxa"/>
          </w:tcPr>
          <w:p w14:paraId="414202E7" w14:textId="77777777" w:rsidR="008E3CDE" w:rsidRDefault="00D8090E">
            <w:pPr>
              <w:pStyle w:val="Normal1"/>
              <w:spacing w:before="120"/>
              <w:jc w:val="both"/>
            </w:pPr>
            <w:r>
              <w:rPr>
                <w:sz w:val="20"/>
                <w:szCs w:val="20"/>
              </w:rPr>
              <w:t>RF25</w:t>
            </w:r>
          </w:p>
        </w:tc>
        <w:tc>
          <w:tcPr>
            <w:tcW w:w="6390" w:type="dxa"/>
          </w:tcPr>
          <w:p w14:paraId="1C762F5D" w14:textId="77777777" w:rsidR="008E3CDE" w:rsidRDefault="00D8090E" w:rsidP="00EB0CF0">
            <w:pPr>
              <w:pStyle w:val="Normal1"/>
              <w:spacing w:before="120"/>
              <w:jc w:val="both"/>
            </w:pPr>
            <w:r>
              <w:rPr>
                <w:sz w:val="20"/>
                <w:szCs w:val="20"/>
              </w:rPr>
              <w:t xml:space="preserve">O sistema deve permitir que o resultado da enquete seja </w:t>
            </w:r>
            <w:proofErr w:type="gramStart"/>
            <w:r>
              <w:rPr>
                <w:sz w:val="20"/>
                <w:szCs w:val="20"/>
              </w:rPr>
              <w:t>visualizad</w:t>
            </w:r>
            <w:r w:rsidR="00EB0CF0">
              <w:rPr>
                <w:sz w:val="20"/>
                <w:szCs w:val="20"/>
              </w:rPr>
              <w:t>o</w:t>
            </w:r>
            <w:r>
              <w:rPr>
                <w:sz w:val="20"/>
                <w:szCs w:val="20"/>
              </w:rPr>
              <w:t xml:space="preserve">  pelo</w:t>
            </w:r>
            <w:proofErr w:type="gramEnd"/>
            <w:r>
              <w:rPr>
                <w:sz w:val="20"/>
                <w:szCs w:val="20"/>
              </w:rPr>
              <w:t xml:space="preserve"> interessado através do </w:t>
            </w:r>
            <w:proofErr w:type="spellStart"/>
            <w:r>
              <w:rPr>
                <w:i/>
                <w:sz w:val="20"/>
                <w:szCs w:val="20"/>
              </w:rPr>
              <w:t>Facebook</w:t>
            </w:r>
            <w:proofErr w:type="spellEnd"/>
            <w:r>
              <w:rPr>
                <w:sz w:val="20"/>
                <w:szCs w:val="20"/>
              </w:rPr>
              <w:t xml:space="preserve">, desde que </w:t>
            </w:r>
            <w:r w:rsidR="00EB0CF0">
              <w:rPr>
                <w:sz w:val="20"/>
                <w:szCs w:val="20"/>
              </w:rPr>
              <w:t xml:space="preserve">o interessado </w:t>
            </w:r>
            <w:r>
              <w:rPr>
                <w:sz w:val="20"/>
                <w:szCs w:val="20"/>
              </w:rPr>
              <w:t xml:space="preserve">possua a conta sincronizada com o </w:t>
            </w:r>
            <w:proofErr w:type="spellStart"/>
            <w:r>
              <w:rPr>
                <w:i/>
                <w:sz w:val="20"/>
                <w:szCs w:val="20"/>
              </w:rPr>
              <w:t>Facebook</w:t>
            </w:r>
            <w:proofErr w:type="spellEnd"/>
            <w:r>
              <w:rPr>
                <w:sz w:val="20"/>
                <w:szCs w:val="20"/>
              </w:rPr>
              <w:t>.</w:t>
            </w:r>
          </w:p>
        </w:tc>
        <w:tc>
          <w:tcPr>
            <w:tcW w:w="1695" w:type="dxa"/>
          </w:tcPr>
          <w:p w14:paraId="7D03B549" w14:textId="77777777" w:rsidR="008E3CDE" w:rsidRDefault="008E3CDE">
            <w:pPr>
              <w:pStyle w:val="Normal1"/>
              <w:spacing w:before="120"/>
              <w:jc w:val="both"/>
            </w:pPr>
          </w:p>
        </w:tc>
        <w:tc>
          <w:tcPr>
            <w:tcW w:w="1245" w:type="dxa"/>
          </w:tcPr>
          <w:p w14:paraId="124E9BB2" w14:textId="77777777" w:rsidR="008E3CDE" w:rsidRDefault="008E3CDE">
            <w:pPr>
              <w:pStyle w:val="Normal1"/>
              <w:spacing w:before="120"/>
              <w:jc w:val="both"/>
            </w:pPr>
          </w:p>
        </w:tc>
      </w:tr>
      <w:tr w:rsidR="008E3CDE" w14:paraId="159D088D" w14:textId="77777777">
        <w:tc>
          <w:tcPr>
            <w:tcW w:w="990" w:type="dxa"/>
          </w:tcPr>
          <w:p w14:paraId="5FFFF024" w14:textId="77777777" w:rsidR="008E3CDE" w:rsidRDefault="00D8090E">
            <w:pPr>
              <w:pStyle w:val="Normal1"/>
              <w:spacing w:before="120"/>
              <w:jc w:val="both"/>
            </w:pPr>
            <w:r>
              <w:rPr>
                <w:sz w:val="20"/>
                <w:szCs w:val="20"/>
              </w:rPr>
              <w:t>RF26</w:t>
            </w:r>
          </w:p>
        </w:tc>
        <w:tc>
          <w:tcPr>
            <w:tcW w:w="6390" w:type="dxa"/>
          </w:tcPr>
          <w:p w14:paraId="78AC8A7D" w14:textId="77777777" w:rsidR="008E3CDE" w:rsidRDefault="00D8090E">
            <w:pPr>
              <w:pStyle w:val="Normal1"/>
              <w:spacing w:before="120"/>
              <w:jc w:val="both"/>
            </w:pPr>
            <w:r>
              <w:rPr>
                <w:sz w:val="20"/>
                <w:szCs w:val="20"/>
              </w:rPr>
              <w:t>O sistema deve possuir uma interface que permita aos usuários visualizar todas as enquetes existentes (enquetes ativas, canceladas, suspensas e encerradas).</w:t>
            </w:r>
          </w:p>
        </w:tc>
        <w:tc>
          <w:tcPr>
            <w:tcW w:w="1695" w:type="dxa"/>
          </w:tcPr>
          <w:p w14:paraId="0E49CF74" w14:textId="77777777" w:rsidR="008E3CDE" w:rsidRDefault="008E3CDE">
            <w:pPr>
              <w:pStyle w:val="Normal1"/>
              <w:spacing w:before="120"/>
              <w:jc w:val="both"/>
            </w:pPr>
          </w:p>
        </w:tc>
        <w:tc>
          <w:tcPr>
            <w:tcW w:w="1245" w:type="dxa"/>
          </w:tcPr>
          <w:p w14:paraId="40A85A4D" w14:textId="77777777" w:rsidR="008E3CDE" w:rsidRDefault="008E3CDE">
            <w:pPr>
              <w:pStyle w:val="Normal1"/>
              <w:spacing w:before="120"/>
              <w:jc w:val="both"/>
            </w:pPr>
          </w:p>
        </w:tc>
      </w:tr>
      <w:tr w:rsidR="008E3CDE" w14:paraId="5079A447" w14:textId="77777777">
        <w:tc>
          <w:tcPr>
            <w:tcW w:w="990" w:type="dxa"/>
          </w:tcPr>
          <w:p w14:paraId="445DD520" w14:textId="77777777" w:rsidR="008E3CDE" w:rsidRDefault="00D8090E">
            <w:pPr>
              <w:pStyle w:val="Normal1"/>
              <w:spacing w:before="120"/>
              <w:jc w:val="both"/>
            </w:pPr>
            <w:r>
              <w:rPr>
                <w:sz w:val="20"/>
                <w:szCs w:val="20"/>
              </w:rPr>
              <w:t>RF27</w:t>
            </w:r>
          </w:p>
        </w:tc>
        <w:tc>
          <w:tcPr>
            <w:tcW w:w="6390" w:type="dxa"/>
          </w:tcPr>
          <w:p w14:paraId="5EC6068A" w14:textId="77777777" w:rsidR="008E3CDE" w:rsidRDefault="00D8090E">
            <w:pPr>
              <w:pStyle w:val="Normal1"/>
              <w:spacing w:before="120"/>
              <w:jc w:val="both"/>
            </w:pPr>
            <w:r>
              <w:rPr>
                <w:sz w:val="20"/>
                <w:szCs w:val="20"/>
              </w:rPr>
              <w:t xml:space="preserve">O sistema deve </w:t>
            </w:r>
            <w:commentRangeStart w:id="18"/>
            <w:r>
              <w:rPr>
                <w:sz w:val="20"/>
                <w:szCs w:val="20"/>
              </w:rPr>
              <w:t xml:space="preserve">possuir uma interface que </w:t>
            </w:r>
            <w:commentRangeEnd w:id="18"/>
            <w:r w:rsidR="009B7850">
              <w:rPr>
                <w:rStyle w:val="Refdecomentrio"/>
              </w:rPr>
              <w:commentReference w:id="18"/>
            </w:r>
            <w:r>
              <w:rPr>
                <w:sz w:val="20"/>
                <w:szCs w:val="20"/>
              </w:rPr>
              <w:t>permita aos usuários selecionarem as enquetes que desejam receber informações, se tornando assim Interessados na Resposta da Enquete.</w:t>
            </w:r>
          </w:p>
        </w:tc>
        <w:tc>
          <w:tcPr>
            <w:tcW w:w="1695" w:type="dxa"/>
          </w:tcPr>
          <w:p w14:paraId="6DF5B4C5" w14:textId="77777777" w:rsidR="008E3CDE" w:rsidRDefault="008E3CDE">
            <w:pPr>
              <w:pStyle w:val="Normal1"/>
              <w:spacing w:before="120"/>
              <w:jc w:val="both"/>
            </w:pPr>
          </w:p>
        </w:tc>
        <w:tc>
          <w:tcPr>
            <w:tcW w:w="1245" w:type="dxa"/>
          </w:tcPr>
          <w:p w14:paraId="0624E534" w14:textId="77777777" w:rsidR="008E3CDE" w:rsidRDefault="008E3CDE">
            <w:pPr>
              <w:pStyle w:val="Normal1"/>
              <w:spacing w:before="120"/>
              <w:jc w:val="both"/>
            </w:pPr>
          </w:p>
        </w:tc>
      </w:tr>
      <w:tr w:rsidR="00EB0CF0" w14:paraId="6F91A8DF" w14:textId="77777777">
        <w:tc>
          <w:tcPr>
            <w:tcW w:w="990" w:type="dxa"/>
          </w:tcPr>
          <w:p w14:paraId="65A00DF5" w14:textId="77777777" w:rsidR="00EB0CF0" w:rsidRDefault="00EB0CF0">
            <w:pPr>
              <w:pStyle w:val="Normal1"/>
              <w:spacing w:before="120"/>
              <w:jc w:val="both"/>
              <w:rPr>
                <w:sz w:val="20"/>
                <w:szCs w:val="20"/>
              </w:rPr>
            </w:pPr>
            <w:r>
              <w:rPr>
                <w:sz w:val="20"/>
                <w:szCs w:val="20"/>
              </w:rPr>
              <w:t>RF28</w:t>
            </w:r>
          </w:p>
        </w:tc>
        <w:tc>
          <w:tcPr>
            <w:tcW w:w="6390" w:type="dxa"/>
          </w:tcPr>
          <w:p w14:paraId="48446BDC" w14:textId="77777777" w:rsidR="00EB0CF0" w:rsidRDefault="00EB0CF0" w:rsidP="00EB0CF0">
            <w:pPr>
              <w:pStyle w:val="Normal1"/>
              <w:spacing w:before="120"/>
              <w:jc w:val="both"/>
              <w:rPr>
                <w:sz w:val="20"/>
                <w:szCs w:val="20"/>
              </w:rPr>
            </w:pPr>
            <w:r>
              <w:rPr>
                <w:sz w:val="20"/>
                <w:szCs w:val="20"/>
              </w:rPr>
              <w:t xml:space="preserve">O sistema deve permitir que a enquete seja respondida pelo </w:t>
            </w:r>
            <w:proofErr w:type="spellStart"/>
            <w:r w:rsidRPr="00EB0CF0">
              <w:rPr>
                <w:i/>
                <w:sz w:val="20"/>
                <w:szCs w:val="20"/>
              </w:rPr>
              <w:t>Facebook</w:t>
            </w:r>
            <w:proofErr w:type="spellEnd"/>
            <w:r>
              <w:rPr>
                <w:sz w:val="20"/>
                <w:szCs w:val="20"/>
              </w:rPr>
              <w:t xml:space="preserve">, desde que o respondente da </w:t>
            </w:r>
            <w:proofErr w:type="gramStart"/>
            <w:r>
              <w:rPr>
                <w:sz w:val="20"/>
                <w:szCs w:val="20"/>
              </w:rPr>
              <w:t>enquete  possua</w:t>
            </w:r>
            <w:proofErr w:type="gramEnd"/>
            <w:r>
              <w:rPr>
                <w:sz w:val="20"/>
                <w:szCs w:val="20"/>
              </w:rPr>
              <w:t xml:space="preserve"> conta sincronizada com o </w:t>
            </w:r>
            <w:proofErr w:type="spellStart"/>
            <w:r w:rsidRPr="00EB0CF0">
              <w:rPr>
                <w:i/>
                <w:sz w:val="20"/>
                <w:szCs w:val="20"/>
              </w:rPr>
              <w:t>Facebook</w:t>
            </w:r>
            <w:proofErr w:type="spellEnd"/>
            <w:r>
              <w:rPr>
                <w:sz w:val="20"/>
                <w:szCs w:val="20"/>
              </w:rPr>
              <w:t>.</w:t>
            </w:r>
          </w:p>
        </w:tc>
        <w:tc>
          <w:tcPr>
            <w:tcW w:w="1695" w:type="dxa"/>
          </w:tcPr>
          <w:p w14:paraId="03EABA6E" w14:textId="77777777" w:rsidR="00EB0CF0" w:rsidRDefault="00EB0CF0">
            <w:pPr>
              <w:pStyle w:val="Normal1"/>
              <w:spacing w:before="120"/>
              <w:jc w:val="both"/>
            </w:pPr>
          </w:p>
        </w:tc>
        <w:tc>
          <w:tcPr>
            <w:tcW w:w="1245" w:type="dxa"/>
          </w:tcPr>
          <w:p w14:paraId="5EFEC9D4" w14:textId="77777777" w:rsidR="00EB0CF0" w:rsidRDefault="00EB0CF0">
            <w:pPr>
              <w:pStyle w:val="Normal1"/>
              <w:spacing w:before="120"/>
              <w:jc w:val="both"/>
            </w:pPr>
          </w:p>
        </w:tc>
      </w:tr>
      <w:tr w:rsidR="00EB0CF0" w14:paraId="0B6F4DC3" w14:textId="77777777">
        <w:tc>
          <w:tcPr>
            <w:tcW w:w="990" w:type="dxa"/>
          </w:tcPr>
          <w:p w14:paraId="42087191" w14:textId="77777777" w:rsidR="00EB0CF0" w:rsidRDefault="00EB0CF0">
            <w:pPr>
              <w:pStyle w:val="Normal1"/>
              <w:spacing w:before="120"/>
              <w:jc w:val="both"/>
              <w:rPr>
                <w:sz w:val="20"/>
                <w:szCs w:val="20"/>
              </w:rPr>
            </w:pPr>
            <w:r>
              <w:rPr>
                <w:sz w:val="20"/>
                <w:szCs w:val="20"/>
              </w:rPr>
              <w:lastRenderedPageBreak/>
              <w:t>RF29</w:t>
            </w:r>
          </w:p>
        </w:tc>
        <w:tc>
          <w:tcPr>
            <w:tcW w:w="6390" w:type="dxa"/>
          </w:tcPr>
          <w:p w14:paraId="58F99992" w14:textId="77777777" w:rsidR="00EB0CF0" w:rsidRDefault="00C95834" w:rsidP="00EB0CF0">
            <w:pPr>
              <w:pStyle w:val="Normal1"/>
              <w:spacing w:before="120"/>
              <w:jc w:val="both"/>
              <w:rPr>
                <w:sz w:val="20"/>
                <w:szCs w:val="20"/>
              </w:rPr>
            </w:pPr>
            <w:r>
              <w:rPr>
                <w:sz w:val="20"/>
                <w:szCs w:val="20"/>
              </w:rPr>
              <w:t>O sistema deve permitir a um Interessado no Resultado da Enquete solicitar permissão ao Gerente de Enquetes para criar enquetes.</w:t>
            </w:r>
          </w:p>
        </w:tc>
        <w:tc>
          <w:tcPr>
            <w:tcW w:w="1695" w:type="dxa"/>
          </w:tcPr>
          <w:p w14:paraId="7A856455" w14:textId="77777777" w:rsidR="00EB0CF0" w:rsidRDefault="00EB0CF0">
            <w:pPr>
              <w:pStyle w:val="Normal1"/>
              <w:spacing w:before="120"/>
              <w:jc w:val="both"/>
            </w:pPr>
          </w:p>
        </w:tc>
        <w:tc>
          <w:tcPr>
            <w:tcW w:w="1245" w:type="dxa"/>
          </w:tcPr>
          <w:p w14:paraId="6A66F91A" w14:textId="77777777" w:rsidR="00EB0CF0" w:rsidRDefault="00EB0CF0">
            <w:pPr>
              <w:pStyle w:val="Normal1"/>
              <w:spacing w:before="120"/>
              <w:jc w:val="both"/>
            </w:pPr>
          </w:p>
        </w:tc>
      </w:tr>
      <w:tr w:rsidR="00C95834" w14:paraId="5823D4C6" w14:textId="77777777">
        <w:tc>
          <w:tcPr>
            <w:tcW w:w="990" w:type="dxa"/>
          </w:tcPr>
          <w:p w14:paraId="4806FA38" w14:textId="77777777" w:rsidR="00C95834" w:rsidRDefault="00C95834">
            <w:pPr>
              <w:pStyle w:val="Normal1"/>
              <w:spacing w:before="120"/>
              <w:jc w:val="both"/>
              <w:rPr>
                <w:sz w:val="20"/>
                <w:szCs w:val="20"/>
              </w:rPr>
            </w:pPr>
            <w:r>
              <w:rPr>
                <w:sz w:val="20"/>
                <w:szCs w:val="20"/>
              </w:rPr>
              <w:t>RF30</w:t>
            </w:r>
          </w:p>
        </w:tc>
        <w:tc>
          <w:tcPr>
            <w:tcW w:w="6390" w:type="dxa"/>
          </w:tcPr>
          <w:p w14:paraId="4EBA2204" w14:textId="77777777" w:rsidR="00C95834" w:rsidRDefault="00C95834" w:rsidP="00EB0CF0">
            <w:pPr>
              <w:pStyle w:val="Normal1"/>
              <w:spacing w:before="120"/>
              <w:jc w:val="both"/>
              <w:rPr>
                <w:sz w:val="20"/>
                <w:szCs w:val="20"/>
              </w:rPr>
            </w:pPr>
            <w:r>
              <w:rPr>
                <w:sz w:val="20"/>
                <w:szCs w:val="20"/>
              </w:rPr>
              <w:t xml:space="preserve">O sistema deve permitir a definição de um ou mais Gerentes de Enquetes </w:t>
            </w:r>
            <w:commentRangeStart w:id="19"/>
            <w:r>
              <w:rPr>
                <w:sz w:val="20"/>
                <w:szCs w:val="20"/>
              </w:rPr>
              <w:t>no momento de sua primeira utilização pela organização.</w:t>
            </w:r>
            <w:commentRangeEnd w:id="19"/>
            <w:r w:rsidR="00930C9B">
              <w:rPr>
                <w:rStyle w:val="Refdecomentrio"/>
              </w:rPr>
              <w:commentReference w:id="19"/>
            </w:r>
          </w:p>
        </w:tc>
        <w:tc>
          <w:tcPr>
            <w:tcW w:w="1695" w:type="dxa"/>
          </w:tcPr>
          <w:p w14:paraId="55B7CDF7" w14:textId="77777777" w:rsidR="00C95834" w:rsidRDefault="00C95834">
            <w:pPr>
              <w:pStyle w:val="Normal1"/>
              <w:spacing w:before="120"/>
              <w:jc w:val="both"/>
            </w:pPr>
          </w:p>
        </w:tc>
        <w:tc>
          <w:tcPr>
            <w:tcW w:w="1245" w:type="dxa"/>
          </w:tcPr>
          <w:p w14:paraId="076566C2" w14:textId="77777777" w:rsidR="00C95834" w:rsidRDefault="00C95834">
            <w:pPr>
              <w:pStyle w:val="Normal1"/>
              <w:spacing w:before="120"/>
              <w:jc w:val="both"/>
            </w:pPr>
          </w:p>
        </w:tc>
      </w:tr>
    </w:tbl>
    <w:p w14:paraId="71A6A7E3" w14:textId="77777777" w:rsidR="008E3CDE" w:rsidRDefault="008E3CDE">
      <w:pPr>
        <w:pStyle w:val="Ttulo3"/>
        <w:spacing w:before="120" w:after="0"/>
        <w:ind w:firstLine="0"/>
      </w:pPr>
      <w:bookmarkStart w:id="20" w:name="h.lr39p68sxb" w:colFirst="0" w:colLast="0"/>
      <w:bookmarkEnd w:id="20"/>
    </w:p>
    <w:p w14:paraId="2183A840" w14:textId="77777777" w:rsidR="008E3CDE" w:rsidRDefault="008E3CDE">
      <w:pPr>
        <w:pStyle w:val="Normal1"/>
      </w:pPr>
    </w:p>
    <w:p w14:paraId="52DA7198" w14:textId="77777777" w:rsidR="008E3CDE" w:rsidRDefault="008E3CDE">
      <w:pPr>
        <w:pStyle w:val="Normal1"/>
      </w:pPr>
    </w:p>
    <w:p w14:paraId="2144C5F6" w14:textId="77777777" w:rsidR="008E3CDE" w:rsidDel="00211E53" w:rsidRDefault="008E3CDE">
      <w:pPr>
        <w:pStyle w:val="Normal1"/>
        <w:rPr>
          <w:del w:id="21" w:author="Helvio Jeronimo" w:date="2016-04-27T10:26:00Z"/>
        </w:rPr>
      </w:pPr>
    </w:p>
    <w:p w14:paraId="666B3DDD" w14:textId="77777777" w:rsidR="008E3CDE" w:rsidDel="00211E53" w:rsidRDefault="008E3CDE">
      <w:pPr>
        <w:pStyle w:val="Normal1"/>
        <w:rPr>
          <w:del w:id="22" w:author="Helvio Jeronimo" w:date="2016-04-27T10:26:00Z"/>
        </w:rPr>
      </w:pPr>
    </w:p>
    <w:p w14:paraId="3B313CC6" w14:textId="77777777" w:rsidR="008E3CDE" w:rsidDel="00211E53" w:rsidRDefault="008E3CDE">
      <w:pPr>
        <w:pStyle w:val="Normal1"/>
        <w:rPr>
          <w:del w:id="23" w:author="Helvio Jeronimo" w:date="2016-04-27T10:26:00Z"/>
        </w:rPr>
      </w:pPr>
    </w:p>
    <w:p w14:paraId="6AF54A93" w14:textId="77777777" w:rsidR="008E3CDE" w:rsidDel="00211E53" w:rsidRDefault="008E3CDE">
      <w:pPr>
        <w:pStyle w:val="Normal1"/>
        <w:rPr>
          <w:del w:id="24" w:author="Helvio Jeronimo" w:date="2016-04-27T10:25:00Z"/>
        </w:rPr>
      </w:pPr>
    </w:p>
    <w:p w14:paraId="5F3AD0A7" w14:textId="77777777" w:rsidR="008E3CDE" w:rsidRDefault="008E3CDE">
      <w:pPr>
        <w:pStyle w:val="Normal1"/>
      </w:pPr>
    </w:p>
    <w:p w14:paraId="6E637C31" w14:textId="77777777" w:rsidR="008E3CDE" w:rsidRDefault="00D8090E">
      <w:pPr>
        <w:pStyle w:val="Ttulo3"/>
        <w:numPr>
          <w:ilvl w:val="2"/>
          <w:numId w:val="3"/>
        </w:numPr>
        <w:spacing w:before="120" w:after="0"/>
      </w:pPr>
      <w:r>
        <w:t>Requisitos Não Funcionais</w:t>
      </w:r>
    </w:p>
    <w:p w14:paraId="79A068B8" w14:textId="77777777" w:rsidR="008E3CDE" w:rsidRDefault="008E3CDE">
      <w:pPr>
        <w:pStyle w:val="Normal1"/>
        <w:keepNext/>
        <w:spacing w:before="120"/>
        <w:ind w:firstLine="708"/>
        <w:jc w:val="both"/>
      </w:pPr>
    </w:p>
    <w:tbl>
      <w:tblPr>
        <w:tblStyle w:val="a2"/>
        <w:tblW w:w="1031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4"/>
        <w:gridCol w:w="6712"/>
        <w:gridCol w:w="1275"/>
        <w:gridCol w:w="1240"/>
      </w:tblGrid>
      <w:tr w:rsidR="008E3CDE" w14:paraId="5BAFBBFA" w14:textId="77777777">
        <w:tc>
          <w:tcPr>
            <w:tcW w:w="1084" w:type="dxa"/>
            <w:shd w:val="clear" w:color="auto" w:fill="D9D9D9"/>
            <w:vAlign w:val="center"/>
          </w:tcPr>
          <w:p w14:paraId="19DE640A" w14:textId="77777777" w:rsidR="008E3CDE" w:rsidRDefault="00D8090E">
            <w:pPr>
              <w:pStyle w:val="Normal1"/>
              <w:keepNext/>
              <w:spacing w:before="120"/>
              <w:jc w:val="center"/>
            </w:pPr>
            <w:r>
              <w:rPr>
                <w:b/>
                <w:sz w:val="20"/>
                <w:szCs w:val="20"/>
              </w:rPr>
              <w:t>Código</w:t>
            </w:r>
          </w:p>
        </w:tc>
        <w:tc>
          <w:tcPr>
            <w:tcW w:w="6713" w:type="dxa"/>
            <w:shd w:val="clear" w:color="auto" w:fill="D9D9D9"/>
            <w:vAlign w:val="center"/>
          </w:tcPr>
          <w:p w14:paraId="03B09D97" w14:textId="77777777" w:rsidR="008E3CDE" w:rsidRDefault="00D8090E">
            <w:pPr>
              <w:pStyle w:val="Normal1"/>
              <w:keepNext/>
              <w:spacing w:before="120"/>
              <w:jc w:val="center"/>
            </w:pPr>
            <w:r>
              <w:rPr>
                <w:b/>
                <w:sz w:val="20"/>
                <w:szCs w:val="20"/>
              </w:rPr>
              <w:t>Descrição do Requisito Não Funcional</w:t>
            </w:r>
          </w:p>
        </w:tc>
        <w:tc>
          <w:tcPr>
            <w:tcW w:w="1275" w:type="dxa"/>
            <w:shd w:val="clear" w:color="auto" w:fill="D9D9D9"/>
          </w:tcPr>
          <w:p w14:paraId="299A680C" w14:textId="77777777" w:rsidR="008E3CDE" w:rsidRDefault="00D8090E">
            <w:pPr>
              <w:pStyle w:val="Normal1"/>
              <w:keepNext/>
              <w:spacing w:before="120"/>
              <w:jc w:val="center"/>
            </w:pPr>
            <w:r>
              <w:rPr>
                <w:b/>
                <w:sz w:val="20"/>
                <w:szCs w:val="20"/>
              </w:rPr>
              <w:t>Situação</w:t>
            </w:r>
          </w:p>
        </w:tc>
        <w:tc>
          <w:tcPr>
            <w:tcW w:w="1240" w:type="dxa"/>
            <w:shd w:val="clear" w:color="auto" w:fill="D9D9D9"/>
          </w:tcPr>
          <w:p w14:paraId="2396650F" w14:textId="77777777" w:rsidR="008E3CDE" w:rsidRDefault="00D8090E">
            <w:pPr>
              <w:pStyle w:val="Normal1"/>
              <w:keepNext/>
              <w:spacing w:before="120"/>
              <w:jc w:val="center"/>
            </w:pPr>
            <w:r>
              <w:rPr>
                <w:b/>
                <w:sz w:val="20"/>
                <w:szCs w:val="20"/>
              </w:rPr>
              <w:t>Prioridade</w:t>
            </w:r>
          </w:p>
        </w:tc>
      </w:tr>
      <w:tr w:rsidR="008E3CDE" w14:paraId="21814B61" w14:textId="77777777">
        <w:tc>
          <w:tcPr>
            <w:tcW w:w="7797" w:type="dxa"/>
            <w:gridSpan w:val="2"/>
            <w:shd w:val="clear" w:color="auto" w:fill="BFBFBF"/>
            <w:vAlign w:val="center"/>
          </w:tcPr>
          <w:p w14:paraId="7FCB4341" w14:textId="77777777" w:rsidR="008E3CDE" w:rsidRDefault="00D8090E">
            <w:pPr>
              <w:pStyle w:val="Normal1"/>
              <w:spacing w:before="120"/>
              <w:ind w:left="-54" w:right="-27"/>
              <w:jc w:val="both"/>
            </w:pPr>
            <w:r>
              <w:rPr>
                <w:b/>
                <w:sz w:val="20"/>
                <w:szCs w:val="20"/>
              </w:rPr>
              <w:t xml:space="preserve">Requisitos de Comunicação de Dados, Interface e Interoperabilidade: </w:t>
            </w:r>
            <w:r>
              <w:rPr>
                <w:color w:val="4F81BD"/>
                <w:sz w:val="20"/>
                <w:szCs w:val="20"/>
              </w:rPr>
              <w:t xml:space="preserve">descrevem como será a comunicação de dados no software, com </w:t>
            </w:r>
            <w:proofErr w:type="gramStart"/>
            <w:r>
              <w:rPr>
                <w:color w:val="4F81BD"/>
                <w:sz w:val="20"/>
                <w:szCs w:val="20"/>
              </w:rPr>
              <w:t>outros software</w:t>
            </w:r>
            <w:proofErr w:type="gramEnd"/>
            <w:r>
              <w:rPr>
                <w:color w:val="4F81BD"/>
                <w:sz w:val="20"/>
                <w:szCs w:val="20"/>
              </w:rPr>
              <w:t xml:space="preserve"> ou mesmo com hardware. É importante definir as interfaces de comunicação que devem ser suportadas pelo aplicativo. Todas as interfaces de hardware que devem ser suportadas pelo software, incluindo a estrutura lógica, os endereços físicos, o comportamento esperado, dentre outros devem ser identificadas, bem como as interfaces de software com outros componentes do software.</w:t>
            </w:r>
          </w:p>
        </w:tc>
        <w:tc>
          <w:tcPr>
            <w:tcW w:w="1275" w:type="dxa"/>
            <w:shd w:val="clear" w:color="auto" w:fill="BFBFBF"/>
          </w:tcPr>
          <w:p w14:paraId="33E001DC" w14:textId="77777777" w:rsidR="008E3CDE" w:rsidRDefault="00D8090E">
            <w:pPr>
              <w:pStyle w:val="Normal1"/>
              <w:spacing w:before="120"/>
              <w:ind w:left="-54" w:right="-27"/>
              <w:jc w:val="both"/>
            </w:pPr>
            <w:r>
              <w:rPr>
                <w:b/>
                <w:color w:val="4F81BD"/>
                <w:sz w:val="20"/>
                <w:szCs w:val="20"/>
              </w:rPr>
              <w:t>[</w:t>
            </w:r>
            <w:proofErr w:type="gramStart"/>
            <w:r>
              <w:rPr>
                <w:b/>
                <w:color w:val="4F81BD"/>
                <w:sz w:val="20"/>
                <w:szCs w:val="20"/>
              </w:rPr>
              <w:t>proposto</w:t>
            </w:r>
            <w:proofErr w:type="gramEnd"/>
            <w:r>
              <w:rPr>
                <w:b/>
                <w:color w:val="4F81BD"/>
                <w:sz w:val="20"/>
                <w:szCs w:val="20"/>
              </w:rPr>
              <w:t>, aprovado, cancelado]</w:t>
            </w:r>
          </w:p>
        </w:tc>
        <w:tc>
          <w:tcPr>
            <w:tcW w:w="1240" w:type="dxa"/>
            <w:shd w:val="clear" w:color="auto" w:fill="BFBFBF"/>
          </w:tcPr>
          <w:p w14:paraId="33B42878" w14:textId="77777777" w:rsidR="008E3CDE" w:rsidRDefault="00D8090E">
            <w:pPr>
              <w:pStyle w:val="Normal1"/>
              <w:spacing w:before="120"/>
              <w:ind w:left="-54" w:right="-27"/>
              <w:jc w:val="both"/>
            </w:pPr>
            <w:r>
              <w:rPr>
                <w:b/>
                <w:color w:val="4F81BD"/>
                <w:sz w:val="20"/>
                <w:szCs w:val="20"/>
              </w:rPr>
              <w:t>&lt;Alta, Média, Baixa&gt;</w:t>
            </w:r>
          </w:p>
        </w:tc>
      </w:tr>
      <w:tr w:rsidR="008E3CDE" w14:paraId="6AE9FC50" w14:textId="77777777">
        <w:tc>
          <w:tcPr>
            <w:tcW w:w="1084" w:type="dxa"/>
          </w:tcPr>
          <w:p w14:paraId="78357C29" w14:textId="77777777" w:rsidR="008E3CDE" w:rsidRDefault="00D8090E">
            <w:pPr>
              <w:pStyle w:val="Normal1"/>
              <w:spacing w:before="120"/>
              <w:jc w:val="both"/>
            </w:pPr>
            <w:r>
              <w:rPr>
                <w:sz w:val="20"/>
                <w:szCs w:val="20"/>
              </w:rPr>
              <w:t>RNF01</w:t>
            </w:r>
          </w:p>
        </w:tc>
        <w:tc>
          <w:tcPr>
            <w:tcW w:w="6713" w:type="dxa"/>
          </w:tcPr>
          <w:p w14:paraId="36E92C61" w14:textId="77777777" w:rsidR="008E3CDE" w:rsidRDefault="00D8090E">
            <w:pPr>
              <w:pStyle w:val="Normal1"/>
              <w:spacing w:before="120"/>
              <w:jc w:val="both"/>
            </w:pPr>
            <w:r>
              <w:rPr>
                <w:sz w:val="20"/>
                <w:szCs w:val="20"/>
              </w:rPr>
              <w:t xml:space="preserve">O sistema deve ter integração com o </w:t>
            </w:r>
            <w:proofErr w:type="spellStart"/>
            <w:r>
              <w:rPr>
                <w:i/>
                <w:sz w:val="20"/>
                <w:szCs w:val="20"/>
              </w:rPr>
              <w:t>Facebook</w:t>
            </w:r>
            <w:proofErr w:type="spellEnd"/>
            <w:r>
              <w:rPr>
                <w:sz w:val="20"/>
                <w:szCs w:val="20"/>
              </w:rPr>
              <w:t xml:space="preserve">, utilizando a SDK do </w:t>
            </w:r>
            <w:proofErr w:type="spellStart"/>
            <w:r>
              <w:rPr>
                <w:i/>
                <w:sz w:val="20"/>
                <w:szCs w:val="20"/>
              </w:rPr>
              <w:t>Facebook</w:t>
            </w:r>
            <w:proofErr w:type="spellEnd"/>
            <w:r>
              <w:rPr>
                <w:sz w:val="20"/>
                <w:szCs w:val="20"/>
              </w:rPr>
              <w:t xml:space="preserve"> e a linguagem </w:t>
            </w:r>
            <w:proofErr w:type="spellStart"/>
            <w:r>
              <w:rPr>
                <w:sz w:val="20"/>
                <w:szCs w:val="20"/>
              </w:rPr>
              <w:t>JavaScript</w:t>
            </w:r>
            <w:proofErr w:type="spellEnd"/>
            <w:r>
              <w:rPr>
                <w:sz w:val="20"/>
                <w:szCs w:val="20"/>
              </w:rPr>
              <w:t>, possibilitando acessar as respostas, compartilhar e visualizar de resultados.</w:t>
            </w:r>
          </w:p>
        </w:tc>
        <w:tc>
          <w:tcPr>
            <w:tcW w:w="1275" w:type="dxa"/>
          </w:tcPr>
          <w:p w14:paraId="2A5845E7" w14:textId="77777777" w:rsidR="008E3CDE" w:rsidRDefault="008E3CDE">
            <w:pPr>
              <w:pStyle w:val="Normal1"/>
              <w:spacing w:before="120"/>
              <w:jc w:val="both"/>
            </w:pPr>
          </w:p>
        </w:tc>
        <w:tc>
          <w:tcPr>
            <w:tcW w:w="1240" w:type="dxa"/>
          </w:tcPr>
          <w:p w14:paraId="177E7F65" w14:textId="77777777" w:rsidR="008E3CDE" w:rsidRDefault="008E3CDE">
            <w:pPr>
              <w:pStyle w:val="Normal1"/>
              <w:spacing w:before="120"/>
              <w:jc w:val="both"/>
            </w:pPr>
          </w:p>
        </w:tc>
      </w:tr>
      <w:tr w:rsidR="008E3CDE" w14:paraId="65DC5D4D" w14:textId="77777777">
        <w:tc>
          <w:tcPr>
            <w:tcW w:w="7797" w:type="dxa"/>
            <w:gridSpan w:val="2"/>
            <w:shd w:val="clear" w:color="auto" w:fill="BFBFBF"/>
            <w:vAlign w:val="center"/>
          </w:tcPr>
          <w:p w14:paraId="2D8172DD" w14:textId="77777777" w:rsidR="008E3CDE" w:rsidRDefault="00D8090E">
            <w:pPr>
              <w:pStyle w:val="Normal1"/>
              <w:spacing w:before="120"/>
              <w:ind w:left="-54" w:right="-27"/>
              <w:jc w:val="both"/>
            </w:pPr>
            <w:r>
              <w:rPr>
                <w:b/>
                <w:sz w:val="20"/>
                <w:szCs w:val="20"/>
              </w:rPr>
              <w:t xml:space="preserve">Requisitos de Confiabilidade: </w:t>
            </w:r>
            <w:r>
              <w:rPr>
                <w:color w:val="4F81BD"/>
                <w:sz w:val="20"/>
                <w:szCs w:val="20"/>
              </w:rPr>
              <w:t>envolvem tolerância a falhas, previsibilidade, recuperação e precisão de informações.</w:t>
            </w:r>
          </w:p>
        </w:tc>
        <w:tc>
          <w:tcPr>
            <w:tcW w:w="1275" w:type="dxa"/>
            <w:shd w:val="clear" w:color="auto" w:fill="BFBFBF"/>
          </w:tcPr>
          <w:p w14:paraId="5A204E0B" w14:textId="77777777" w:rsidR="008E3CDE" w:rsidRDefault="008E3CDE">
            <w:pPr>
              <w:pStyle w:val="Normal1"/>
              <w:spacing w:before="120"/>
              <w:ind w:left="-54" w:right="-27"/>
              <w:jc w:val="both"/>
            </w:pPr>
          </w:p>
        </w:tc>
        <w:tc>
          <w:tcPr>
            <w:tcW w:w="1240" w:type="dxa"/>
            <w:shd w:val="clear" w:color="auto" w:fill="BFBFBF"/>
          </w:tcPr>
          <w:p w14:paraId="245ED9F5" w14:textId="77777777" w:rsidR="008E3CDE" w:rsidRDefault="008E3CDE">
            <w:pPr>
              <w:pStyle w:val="Normal1"/>
              <w:spacing w:before="120"/>
              <w:ind w:left="-54" w:right="-27"/>
              <w:jc w:val="both"/>
            </w:pPr>
          </w:p>
        </w:tc>
      </w:tr>
      <w:tr w:rsidR="008E3CDE" w14:paraId="587712A3" w14:textId="77777777">
        <w:tc>
          <w:tcPr>
            <w:tcW w:w="1084" w:type="dxa"/>
          </w:tcPr>
          <w:p w14:paraId="51F42FE2" w14:textId="77777777" w:rsidR="008E3CDE" w:rsidRDefault="00D8090E">
            <w:pPr>
              <w:pStyle w:val="Normal1"/>
              <w:spacing w:before="120"/>
              <w:jc w:val="both"/>
            </w:pPr>
            <w:r>
              <w:rPr>
                <w:sz w:val="20"/>
                <w:szCs w:val="20"/>
              </w:rPr>
              <w:t>RNF02</w:t>
            </w:r>
          </w:p>
        </w:tc>
        <w:tc>
          <w:tcPr>
            <w:tcW w:w="6713" w:type="dxa"/>
          </w:tcPr>
          <w:p w14:paraId="1FDDD3EF" w14:textId="77777777" w:rsidR="008E3CDE" w:rsidRDefault="00D8090E">
            <w:pPr>
              <w:pStyle w:val="Normal1"/>
              <w:spacing w:before="120"/>
              <w:jc w:val="both"/>
            </w:pPr>
            <w:r>
              <w:rPr>
                <w:sz w:val="20"/>
                <w:szCs w:val="20"/>
              </w:rPr>
              <w:t>O sistema deve manter as respostas de uma enquete armazenadas em uma base de dados mesmo que ela seja suspensa ou cancelada.</w:t>
            </w:r>
          </w:p>
        </w:tc>
        <w:tc>
          <w:tcPr>
            <w:tcW w:w="1275" w:type="dxa"/>
          </w:tcPr>
          <w:p w14:paraId="1C1841B5" w14:textId="77777777" w:rsidR="008E3CDE" w:rsidRDefault="008E3CDE">
            <w:pPr>
              <w:pStyle w:val="Normal1"/>
              <w:spacing w:before="120"/>
              <w:jc w:val="both"/>
            </w:pPr>
          </w:p>
        </w:tc>
        <w:tc>
          <w:tcPr>
            <w:tcW w:w="1240" w:type="dxa"/>
          </w:tcPr>
          <w:p w14:paraId="699D73F9" w14:textId="77777777" w:rsidR="008E3CDE" w:rsidRDefault="008E3CDE">
            <w:pPr>
              <w:pStyle w:val="Normal1"/>
              <w:spacing w:before="120"/>
              <w:jc w:val="both"/>
            </w:pPr>
          </w:p>
        </w:tc>
      </w:tr>
      <w:tr w:rsidR="008E3CDE" w14:paraId="29A100B1" w14:textId="77777777">
        <w:tc>
          <w:tcPr>
            <w:tcW w:w="7797" w:type="dxa"/>
            <w:gridSpan w:val="2"/>
            <w:shd w:val="clear" w:color="auto" w:fill="BFBFBF"/>
            <w:vAlign w:val="center"/>
          </w:tcPr>
          <w:p w14:paraId="6B12E8BB" w14:textId="77777777" w:rsidR="008E3CDE" w:rsidRDefault="00D8090E">
            <w:pPr>
              <w:pStyle w:val="Normal1"/>
              <w:spacing w:before="120"/>
              <w:ind w:left="-54" w:right="-27"/>
              <w:jc w:val="both"/>
            </w:pPr>
            <w:r>
              <w:rPr>
                <w:b/>
                <w:sz w:val="20"/>
                <w:szCs w:val="20"/>
              </w:rPr>
              <w:t xml:space="preserve">Requisitos de Desempenho e Robustez: </w:t>
            </w:r>
            <w:r>
              <w:rPr>
                <w:color w:val="4F81BD"/>
                <w:sz w:val="20"/>
                <w:szCs w:val="20"/>
              </w:rPr>
              <w:t>especificam a velocidade de processamento e de recuperação de informações, tempo de resposta, taxa de utilização de recursos computacionais etc.</w:t>
            </w:r>
          </w:p>
        </w:tc>
        <w:tc>
          <w:tcPr>
            <w:tcW w:w="1275" w:type="dxa"/>
            <w:shd w:val="clear" w:color="auto" w:fill="BFBFBF"/>
          </w:tcPr>
          <w:p w14:paraId="4F772EE4" w14:textId="77777777" w:rsidR="008E3CDE" w:rsidRDefault="008E3CDE">
            <w:pPr>
              <w:pStyle w:val="Normal1"/>
              <w:spacing w:before="120"/>
              <w:ind w:left="-54" w:right="-27"/>
              <w:jc w:val="both"/>
            </w:pPr>
          </w:p>
        </w:tc>
        <w:tc>
          <w:tcPr>
            <w:tcW w:w="1240" w:type="dxa"/>
            <w:shd w:val="clear" w:color="auto" w:fill="BFBFBF"/>
          </w:tcPr>
          <w:p w14:paraId="2A4EBC78" w14:textId="77777777" w:rsidR="008E3CDE" w:rsidRDefault="008E3CDE">
            <w:pPr>
              <w:pStyle w:val="Normal1"/>
              <w:spacing w:before="120"/>
              <w:ind w:left="-54" w:right="-27"/>
              <w:jc w:val="both"/>
            </w:pPr>
          </w:p>
        </w:tc>
      </w:tr>
      <w:tr w:rsidR="008E3CDE" w14:paraId="0DF736A8" w14:textId="77777777">
        <w:tc>
          <w:tcPr>
            <w:tcW w:w="1084" w:type="dxa"/>
          </w:tcPr>
          <w:p w14:paraId="20A44984" w14:textId="77777777" w:rsidR="008E3CDE" w:rsidRDefault="00D8090E">
            <w:pPr>
              <w:pStyle w:val="Normal1"/>
              <w:spacing w:before="120"/>
              <w:jc w:val="both"/>
            </w:pPr>
            <w:r>
              <w:rPr>
                <w:sz w:val="20"/>
                <w:szCs w:val="20"/>
              </w:rPr>
              <w:t>RNF03</w:t>
            </w:r>
          </w:p>
        </w:tc>
        <w:tc>
          <w:tcPr>
            <w:tcW w:w="6713" w:type="dxa"/>
          </w:tcPr>
          <w:p w14:paraId="59A4FDCE" w14:textId="77777777" w:rsidR="008E3CDE" w:rsidRDefault="00D8090E">
            <w:pPr>
              <w:pStyle w:val="Normal1"/>
              <w:spacing w:before="120"/>
              <w:jc w:val="both"/>
            </w:pPr>
            <w:r>
              <w:rPr>
                <w:sz w:val="20"/>
                <w:szCs w:val="20"/>
              </w:rPr>
              <w:t>O sistema deve permitir que uma ou mais enquetes estejam ativas simultaneamente.</w:t>
            </w:r>
          </w:p>
        </w:tc>
        <w:tc>
          <w:tcPr>
            <w:tcW w:w="1275" w:type="dxa"/>
          </w:tcPr>
          <w:p w14:paraId="29A9B229" w14:textId="77777777" w:rsidR="008E3CDE" w:rsidRDefault="008E3CDE">
            <w:pPr>
              <w:pStyle w:val="Normal1"/>
              <w:spacing w:before="120"/>
              <w:jc w:val="both"/>
            </w:pPr>
          </w:p>
        </w:tc>
        <w:tc>
          <w:tcPr>
            <w:tcW w:w="1240" w:type="dxa"/>
          </w:tcPr>
          <w:p w14:paraId="6E249F11" w14:textId="77777777" w:rsidR="008E3CDE" w:rsidRDefault="008E3CDE">
            <w:pPr>
              <w:pStyle w:val="Normal1"/>
              <w:spacing w:before="120"/>
              <w:jc w:val="both"/>
            </w:pPr>
          </w:p>
        </w:tc>
      </w:tr>
      <w:tr w:rsidR="008E3CDE" w14:paraId="34C2D453" w14:textId="77777777">
        <w:tc>
          <w:tcPr>
            <w:tcW w:w="7797" w:type="dxa"/>
            <w:gridSpan w:val="2"/>
            <w:shd w:val="clear" w:color="auto" w:fill="BFBFBF"/>
            <w:vAlign w:val="center"/>
          </w:tcPr>
          <w:p w14:paraId="5FF878A9" w14:textId="77777777" w:rsidR="008E3CDE" w:rsidRDefault="00D8090E">
            <w:pPr>
              <w:pStyle w:val="Normal1"/>
              <w:spacing w:before="120"/>
              <w:ind w:left="-54" w:right="-27"/>
            </w:pPr>
            <w:r>
              <w:rPr>
                <w:b/>
                <w:sz w:val="20"/>
                <w:szCs w:val="20"/>
              </w:rPr>
              <w:t xml:space="preserve">Requisitos de Disponibilidade: </w:t>
            </w:r>
            <w:r>
              <w:rPr>
                <w:color w:val="4F81BD"/>
                <w:sz w:val="20"/>
                <w:szCs w:val="20"/>
              </w:rPr>
              <w:t>envolvem tempo de ociosidade e disponibilidade do software.</w:t>
            </w:r>
          </w:p>
        </w:tc>
        <w:tc>
          <w:tcPr>
            <w:tcW w:w="1275" w:type="dxa"/>
            <w:shd w:val="clear" w:color="auto" w:fill="BFBFBF"/>
          </w:tcPr>
          <w:p w14:paraId="5A39DCFC" w14:textId="77777777" w:rsidR="008E3CDE" w:rsidRDefault="008E3CDE">
            <w:pPr>
              <w:pStyle w:val="Normal1"/>
              <w:spacing w:before="120"/>
              <w:ind w:left="-54" w:right="-27"/>
            </w:pPr>
          </w:p>
        </w:tc>
        <w:tc>
          <w:tcPr>
            <w:tcW w:w="1240" w:type="dxa"/>
            <w:shd w:val="clear" w:color="auto" w:fill="BFBFBF"/>
          </w:tcPr>
          <w:p w14:paraId="78DF9778" w14:textId="77777777" w:rsidR="008E3CDE" w:rsidRDefault="008E3CDE">
            <w:pPr>
              <w:pStyle w:val="Normal1"/>
              <w:spacing w:before="120"/>
              <w:ind w:left="-54" w:right="-27"/>
            </w:pPr>
          </w:p>
        </w:tc>
      </w:tr>
      <w:tr w:rsidR="008E3CDE" w14:paraId="4E35AEB0" w14:textId="77777777">
        <w:tc>
          <w:tcPr>
            <w:tcW w:w="1084" w:type="dxa"/>
          </w:tcPr>
          <w:p w14:paraId="31584633" w14:textId="77777777" w:rsidR="008E3CDE" w:rsidRDefault="00D8090E">
            <w:pPr>
              <w:pStyle w:val="Normal1"/>
              <w:spacing w:before="120"/>
              <w:jc w:val="both"/>
            </w:pPr>
            <w:r>
              <w:rPr>
                <w:sz w:val="20"/>
                <w:szCs w:val="20"/>
              </w:rPr>
              <w:t>RNF04</w:t>
            </w:r>
          </w:p>
        </w:tc>
        <w:tc>
          <w:tcPr>
            <w:tcW w:w="6713" w:type="dxa"/>
          </w:tcPr>
          <w:p w14:paraId="2289E866" w14:textId="77777777" w:rsidR="008E3CDE" w:rsidRDefault="00D8090E">
            <w:pPr>
              <w:pStyle w:val="Normal1"/>
              <w:spacing w:before="120"/>
              <w:jc w:val="both"/>
            </w:pPr>
            <w:r>
              <w:rPr>
                <w:sz w:val="20"/>
                <w:szCs w:val="20"/>
              </w:rPr>
              <w:t>O sistema deve fornecer disponibilidade de acesso ao usuário mesmo que não exista nenhuma enquete em execução.</w:t>
            </w:r>
          </w:p>
        </w:tc>
        <w:tc>
          <w:tcPr>
            <w:tcW w:w="1275" w:type="dxa"/>
          </w:tcPr>
          <w:p w14:paraId="1FA54AAD" w14:textId="77777777" w:rsidR="008E3CDE" w:rsidRDefault="008E3CDE">
            <w:pPr>
              <w:pStyle w:val="Normal1"/>
              <w:spacing w:before="120"/>
              <w:jc w:val="both"/>
            </w:pPr>
          </w:p>
        </w:tc>
        <w:tc>
          <w:tcPr>
            <w:tcW w:w="1240" w:type="dxa"/>
          </w:tcPr>
          <w:p w14:paraId="232E9C7A" w14:textId="77777777" w:rsidR="008E3CDE" w:rsidRDefault="008E3CDE">
            <w:pPr>
              <w:pStyle w:val="Normal1"/>
              <w:spacing w:before="120"/>
              <w:jc w:val="both"/>
            </w:pPr>
          </w:p>
        </w:tc>
      </w:tr>
      <w:tr w:rsidR="008E3CDE" w14:paraId="71F5A60F" w14:textId="77777777">
        <w:tc>
          <w:tcPr>
            <w:tcW w:w="7797" w:type="dxa"/>
            <w:gridSpan w:val="2"/>
            <w:shd w:val="clear" w:color="auto" w:fill="BFBFBF"/>
            <w:vAlign w:val="center"/>
          </w:tcPr>
          <w:p w14:paraId="7C7B82E1" w14:textId="77777777" w:rsidR="008E3CDE" w:rsidRDefault="00D8090E">
            <w:pPr>
              <w:pStyle w:val="Normal1"/>
              <w:spacing w:before="120"/>
              <w:ind w:left="-54" w:right="-27"/>
              <w:jc w:val="both"/>
            </w:pPr>
            <w:r>
              <w:rPr>
                <w:b/>
                <w:sz w:val="20"/>
                <w:szCs w:val="20"/>
              </w:rPr>
              <w:t xml:space="preserve">Requisitos de </w:t>
            </w:r>
            <w:proofErr w:type="spellStart"/>
            <w:r>
              <w:rPr>
                <w:b/>
                <w:sz w:val="20"/>
                <w:szCs w:val="20"/>
              </w:rPr>
              <w:t>Manutenibilidade</w:t>
            </w:r>
            <w:proofErr w:type="spellEnd"/>
            <w:r>
              <w:rPr>
                <w:b/>
                <w:sz w:val="20"/>
                <w:szCs w:val="20"/>
              </w:rPr>
              <w:t xml:space="preserve">: </w:t>
            </w:r>
            <w:r>
              <w:rPr>
                <w:color w:val="4F81BD"/>
                <w:sz w:val="20"/>
                <w:szCs w:val="20"/>
              </w:rPr>
              <w:t xml:space="preserve">aprimoram a </w:t>
            </w:r>
            <w:proofErr w:type="spellStart"/>
            <w:r>
              <w:rPr>
                <w:color w:val="4F81BD"/>
                <w:sz w:val="20"/>
                <w:szCs w:val="20"/>
              </w:rPr>
              <w:t>manutenibilidade</w:t>
            </w:r>
            <w:proofErr w:type="spellEnd"/>
            <w:r>
              <w:rPr>
                <w:color w:val="4F81BD"/>
                <w:sz w:val="20"/>
                <w:szCs w:val="20"/>
              </w:rPr>
              <w:t xml:space="preserve"> do software, incluindo padrões de codificação, convenções de nomeação, bibliotecas de classes, acesso à manutenção e utilitários de manutenção. Esses requisitos estão relacionados com a habilidade do software em ser modificado de forma rápida e com baixo custo, </w:t>
            </w:r>
            <w:r>
              <w:rPr>
                <w:color w:val="4F81BD"/>
                <w:sz w:val="20"/>
                <w:szCs w:val="20"/>
              </w:rPr>
              <w:lastRenderedPageBreak/>
              <w:t>geralmente esses requisitos não são impostos ao software, mas ao seu processo de desenvolvimento.</w:t>
            </w:r>
          </w:p>
        </w:tc>
        <w:tc>
          <w:tcPr>
            <w:tcW w:w="1275" w:type="dxa"/>
            <w:shd w:val="clear" w:color="auto" w:fill="BFBFBF"/>
          </w:tcPr>
          <w:p w14:paraId="2958F5FD" w14:textId="77777777" w:rsidR="008E3CDE" w:rsidRDefault="008E3CDE">
            <w:pPr>
              <w:pStyle w:val="Normal1"/>
              <w:spacing w:before="120"/>
              <w:ind w:left="-54" w:right="-27"/>
              <w:jc w:val="both"/>
            </w:pPr>
          </w:p>
        </w:tc>
        <w:tc>
          <w:tcPr>
            <w:tcW w:w="1240" w:type="dxa"/>
            <w:shd w:val="clear" w:color="auto" w:fill="BFBFBF"/>
          </w:tcPr>
          <w:p w14:paraId="54E1B550" w14:textId="77777777" w:rsidR="008E3CDE" w:rsidRDefault="008E3CDE">
            <w:pPr>
              <w:pStyle w:val="Normal1"/>
              <w:spacing w:before="120"/>
              <w:ind w:left="-54" w:right="-27"/>
              <w:jc w:val="both"/>
            </w:pPr>
          </w:p>
        </w:tc>
      </w:tr>
      <w:tr w:rsidR="008E3CDE" w14:paraId="045B5946" w14:textId="77777777">
        <w:tc>
          <w:tcPr>
            <w:tcW w:w="1084" w:type="dxa"/>
          </w:tcPr>
          <w:p w14:paraId="77F09225" w14:textId="77777777" w:rsidR="008E3CDE" w:rsidRDefault="008E3CDE">
            <w:pPr>
              <w:pStyle w:val="Normal1"/>
              <w:spacing w:before="120"/>
              <w:jc w:val="both"/>
            </w:pPr>
          </w:p>
        </w:tc>
        <w:tc>
          <w:tcPr>
            <w:tcW w:w="6713" w:type="dxa"/>
          </w:tcPr>
          <w:p w14:paraId="632389A7" w14:textId="77777777" w:rsidR="008E3CDE" w:rsidRDefault="008E3CDE">
            <w:pPr>
              <w:pStyle w:val="Normal1"/>
              <w:spacing w:before="120"/>
              <w:jc w:val="both"/>
            </w:pPr>
          </w:p>
        </w:tc>
        <w:tc>
          <w:tcPr>
            <w:tcW w:w="1275" w:type="dxa"/>
          </w:tcPr>
          <w:p w14:paraId="6564C161" w14:textId="77777777" w:rsidR="008E3CDE" w:rsidRDefault="008E3CDE">
            <w:pPr>
              <w:pStyle w:val="Normal1"/>
              <w:spacing w:before="120"/>
              <w:jc w:val="both"/>
            </w:pPr>
          </w:p>
        </w:tc>
        <w:tc>
          <w:tcPr>
            <w:tcW w:w="1240" w:type="dxa"/>
          </w:tcPr>
          <w:p w14:paraId="655B8DCA" w14:textId="77777777" w:rsidR="008E3CDE" w:rsidRDefault="008E3CDE">
            <w:pPr>
              <w:pStyle w:val="Normal1"/>
              <w:spacing w:before="120"/>
              <w:jc w:val="both"/>
            </w:pPr>
          </w:p>
        </w:tc>
      </w:tr>
      <w:tr w:rsidR="008E3CDE" w14:paraId="47D20B66" w14:textId="77777777">
        <w:tc>
          <w:tcPr>
            <w:tcW w:w="7797" w:type="dxa"/>
            <w:gridSpan w:val="2"/>
            <w:shd w:val="clear" w:color="auto" w:fill="BFBFBF"/>
            <w:vAlign w:val="center"/>
          </w:tcPr>
          <w:p w14:paraId="3F7C9292" w14:textId="77777777" w:rsidR="008E3CDE" w:rsidRDefault="00D8090E">
            <w:pPr>
              <w:pStyle w:val="Normal1"/>
              <w:spacing w:before="120"/>
              <w:ind w:left="-54" w:right="-27"/>
              <w:jc w:val="both"/>
            </w:pPr>
            <w:r>
              <w:rPr>
                <w:b/>
                <w:sz w:val="20"/>
                <w:szCs w:val="20"/>
              </w:rPr>
              <w:t xml:space="preserve">Requisitos de Portabilidade: </w:t>
            </w:r>
            <w:r>
              <w:rPr>
                <w:color w:val="4F81BD"/>
                <w:sz w:val="20"/>
                <w:szCs w:val="20"/>
              </w:rPr>
              <w:t>relacionados com a habilidade do software em rodar em diferentes configurações de ambiente, como de hardware, software, browsers etc.</w:t>
            </w:r>
          </w:p>
        </w:tc>
        <w:tc>
          <w:tcPr>
            <w:tcW w:w="1275" w:type="dxa"/>
            <w:shd w:val="clear" w:color="auto" w:fill="BFBFBF"/>
          </w:tcPr>
          <w:p w14:paraId="290FB119" w14:textId="77777777" w:rsidR="008E3CDE" w:rsidRDefault="008E3CDE">
            <w:pPr>
              <w:pStyle w:val="Normal1"/>
              <w:spacing w:before="120"/>
              <w:ind w:left="-54" w:right="-27"/>
              <w:jc w:val="both"/>
            </w:pPr>
          </w:p>
        </w:tc>
        <w:tc>
          <w:tcPr>
            <w:tcW w:w="1240" w:type="dxa"/>
            <w:shd w:val="clear" w:color="auto" w:fill="BFBFBF"/>
          </w:tcPr>
          <w:p w14:paraId="5A09DF8D" w14:textId="77777777" w:rsidR="008E3CDE" w:rsidRDefault="008E3CDE">
            <w:pPr>
              <w:pStyle w:val="Normal1"/>
              <w:spacing w:before="120"/>
              <w:ind w:left="-54" w:right="-27"/>
              <w:jc w:val="both"/>
            </w:pPr>
          </w:p>
        </w:tc>
      </w:tr>
      <w:tr w:rsidR="008E3CDE" w14:paraId="27526F2A" w14:textId="77777777">
        <w:tc>
          <w:tcPr>
            <w:tcW w:w="1084" w:type="dxa"/>
          </w:tcPr>
          <w:p w14:paraId="600C2676" w14:textId="77777777" w:rsidR="008E3CDE" w:rsidRDefault="00D8090E">
            <w:pPr>
              <w:pStyle w:val="Normal1"/>
              <w:spacing w:before="120"/>
              <w:jc w:val="both"/>
            </w:pPr>
            <w:r>
              <w:rPr>
                <w:sz w:val="20"/>
                <w:szCs w:val="20"/>
              </w:rPr>
              <w:t>RNF05</w:t>
            </w:r>
          </w:p>
        </w:tc>
        <w:tc>
          <w:tcPr>
            <w:tcW w:w="6713" w:type="dxa"/>
          </w:tcPr>
          <w:p w14:paraId="4D2C77F9" w14:textId="77777777" w:rsidR="008E3CDE" w:rsidRDefault="00D8090E">
            <w:pPr>
              <w:pStyle w:val="Normal1"/>
              <w:spacing w:before="120"/>
              <w:jc w:val="both"/>
            </w:pPr>
            <w:r>
              <w:rPr>
                <w:sz w:val="20"/>
                <w:szCs w:val="20"/>
              </w:rPr>
              <w:t>O sistema deve permitir a utilização de todas as suas funcionalidades via browser e mobile web (</w:t>
            </w:r>
            <w:proofErr w:type="spellStart"/>
            <w:r>
              <w:rPr>
                <w:i/>
                <w:sz w:val="20"/>
                <w:szCs w:val="20"/>
              </w:rPr>
              <w:t>tablet</w:t>
            </w:r>
            <w:proofErr w:type="spellEnd"/>
            <w:r>
              <w:rPr>
                <w:sz w:val="20"/>
                <w:szCs w:val="20"/>
              </w:rPr>
              <w:t xml:space="preserve"> e </w:t>
            </w:r>
            <w:r>
              <w:rPr>
                <w:i/>
                <w:sz w:val="20"/>
                <w:szCs w:val="20"/>
              </w:rPr>
              <w:t>smartphones</w:t>
            </w:r>
            <w:r>
              <w:rPr>
                <w:sz w:val="20"/>
                <w:szCs w:val="20"/>
              </w:rPr>
              <w:t>).</w:t>
            </w:r>
          </w:p>
        </w:tc>
        <w:tc>
          <w:tcPr>
            <w:tcW w:w="1275" w:type="dxa"/>
          </w:tcPr>
          <w:p w14:paraId="3E037601" w14:textId="77777777" w:rsidR="008E3CDE" w:rsidRDefault="008E3CDE">
            <w:pPr>
              <w:pStyle w:val="Normal1"/>
              <w:spacing w:before="120"/>
              <w:jc w:val="both"/>
            </w:pPr>
          </w:p>
        </w:tc>
        <w:tc>
          <w:tcPr>
            <w:tcW w:w="1240" w:type="dxa"/>
          </w:tcPr>
          <w:p w14:paraId="25D2E972" w14:textId="77777777" w:rsidR="008E3CDE" w:rsidRDefault="008E3CDE">
            <w:pPr>
              <w:pStyle w:val="Normal1"/>
              <w:spacing w:before="120"/>
              <w:jc w:val="both"/>
            </w:pPr>
          </w:p>
        </w:tc>
      </w:tr>
      <w:tr w:rsidR="008E3CDE" w14:paraId="3121927E" w14:textId="77777777">
        <w:tc>
          <w:tcPr>
            <w:tcW w:w="1084" w:type="dxa"/>
          </w:tcPr>
          <w:p w14:paraId="207F734E" w14:textId="77777777" w:rsidR="008E3CDE" w:rsidRDefault="00D8090E">
            <w:pPr>
              <w:pStyle w:val="Normal1"/>
              <w:spacing w:before="120"/>
              <w:jc w:val="both"/>
            </w:pPr>
            <w:r>
              <w:rPr>
                <w:sz w:val="20"/>
                <w:szCs w:val="20"/>
              </w:rPr>
              <w:t>RNF06</w:t>
            </w:r>
          </w:p>
        </w:tc>
        <w:tc>
          <w:tcPr>
            <w:tcW w:w="6713" w:type="dxa"/>
          </w:tcPr>
          <w:p w14:paraId="54773108" w14:textId="77777777" w:rsidR="008E3CDE" w:rsidRDefault="00D8090E">
            <w:pPr>
              <w:pStyle w:val="Normal1"/>
              <w:spacing w:before="120"/>
              <w:jc w:val="both"/>
            </w:pPr>
            <w:r>
              <w:rPr>
                <w:sz w:val="20"/>
                <w:szCs w:val="20"/>
              </w:rPr>
              <w:t xml:space="preserve">O sistema deve ser usado em múltiplos browsers (Firefox, </w:t>
            </w:r>
            <w:proofErr w:type="spellStart"/>
            <w:r>
              <w:rPr>
                <w:sz w:val="20"/>
                <w:szCs w:val="20"/>
              </w:rPr>
              <w:t>ie</w:t>
            </w:r>
            <w:proofErr w:type="spellEnd"/>
            <w:r>
              <w:rPr>
                <w:sz w:val="20"/>
                <w:szCs w:val="20"/>
              </w:rPr>
              <w:t xml:space="preserve">, </w:t>
            </w:r>
            <w:proofErr w:type="spellStart"/>
            <w:r>
              <w:rPr>
                <w:sz w:val="20"/>
                <w:szCs w:val="20"/>
              </w:rPr>
              <w:t>chrome</w:t>
            </w:r>
            <w:proofErr w:type="spellEnd"/>
            <w:r>
              <w:rPr>
                <w:color w:val="C10676"/>
                <w:sz w:val="20"/>
                <w:szCs w:val="20"/>
              </w:rPr>
              <w:t xml:space="preserve">, </w:t>
            </w:r>
            <w:r>
              <w:rPr>
                <w:sz w:val="20"/>
                <w:szCs w:val="20"/>
              </w:rPr>
              <w:t>entre outros) e mobile web.</w:t>
            </w:r>
          </w:p>
        </w:tc>
        <w:tc>
          <w:tcPr>
            <w:tcW w:w="1275" w:type="dxa"/>
          </w:tcPr>
          <w:p w14:paraId="7BA0D47F" w14:textId="77777777" w:rsidR="008E3CDE" w:rsidRDefault="008E3CDE">
            <w:pPr>
              <w:pStyle w:val="Normal1"/>
              <w:spacing w:before="120"/>
              <w:jc w:val="both"/>
            </w:pPr>
          </w:p>
        </w:tc>
        <w:tc>
          <w:tcPr>
            <w:tcW w:w="1240" w:type="dxa"/>
          </w:tcPr>
          <w:p w14:paraId="64050F1C" w14:textId="77777777" w:rsidR="008E3CDE" w:rsidRDefault="008E3CDE">
            <w:pPr>
              <w:pStyle w:val="Normal1"/>
              <w:spacing w:before="120"/>
              <w:jc w:val="both"/>
            </w:pPr>
          </w:p>
        </w:tc>
      </w:tr>
      <w:tr w:rsidR="008E3CDE" w14:paraId="1C04D109" w14:textId="77777777">
        <w:tc>
          <w:tcPr>
            <w:tcW w:w="7797" w:type="dxa"/>
            <w:gridSpan w:val="2"/>
            <w:shd w:val="clear" w:color="auto" w:fill="BFBFBF"/>
            <w:vAlign w:val="center"/>
          </w:tcPr>
          <w:p w14:paraId="6FFDC622" w14:textId="77777777" w:rsidR="008E3CDE" w:rsidRDefault="00D8090E">
            <w:pPr>
              <w:pStyle w:val="Normal1"/>
              <w:spacing w:before="120"/>
              <w:ind w:left="-54" w:right="-27"/>
              <w:jc w:val="both"/>
            </w:pPr>
            <w:r>
              <w:rPr>
                <w:b/>
                <w:sz w:val="20"/>
                <w:szCs w:val="20"/>
              </w:rPr>
              <w:t xml:space="preserve">Requisitos de Segurança: </w:t>
            </w:r>
            <w:r>
              <w:rPr>
                <w:color w:val="4F81BD"/>
                <w:sz w:val="20"/>
                <w:szCs w:val="20"/>
              </w:rPr>
              <w:t>relacionados com a segurança dos dados no software, com o acesso a eles, com a habilidade do software para impedir a utilização não autorizada de determinadas funcionalidades etc.</w:t>
            </w:r>
          </w:p>
        </w:tc>
        <w:tc>
          <w:tcPr>
            <w:tcW w:w="1275" w:type="dxa"/>
            <w:shd w:val="clear" w:color="auto" w:fill="BFBFBF"/>
          </w:tcPr>
          <w:p w14:paraId="75A708CC" w14:textId="77777777" w:rsidR="008E3CDE" w:rsidRDefault="008E3CDE">
            <w:pPr>
              <w:pStyle w:val="Normal1"/>
              <w:spacing w:before="120"/>
              <w:ind w:left="-54" w:right="-27"/>
              <w:jc w:val="both"/>
            </w:pPr>
          </w:p>
        </w:tc>
        <w:tc>
          <w:tcPr>
            <w:tcW w:w="1240" w:type="dxa"/>
            <w:shd w:val="clear" w:color="auto" w:fill="BFBFBF"/>
          </w:tcPr>
          <w:p w14:paraId="24098374" w14:textId="77777777" w:rsidR="008E3CDE" w:rsidRDefault="008E3CDE">
            <w:pPr>
              <w:pStyle w:val="Normal1"/>
              <w:spacing w:before="120"/>
              <w:ind w:left="-54" w:right="-27"/>
              <w:jc w:val="both"/>
            </w:pPr>
          </w:p>
        </w:tc>
      </w:tr>
      <w:tr w:rsidR="008E3CDE" w14:paraId="0E4150C8" w14:textId="77777777">
        <w:tc>
          <w:tcPr>
            <w:tcW w:w="1084" w:type="dxa"/>
          </w:tcPr>
          <w:p w14:paraId="7FD3FC37" w14:textId="77777777" w:rsidR="008E3CDE" w:rsidRDefault="00D8090E">
            <w:pPr>
              <w:pStyle w:val="Normal1"/>
              <w:spacing w:before="120"/>
              <w:jc w:val="both"/>
            </w:pPr>
            <w:r>
              <w:rPr>
                <w:sz w:val="20"/>
                <w:szCs w:val="20"/>
              </w:rPr>
              <w:t>RNF07</w:t>
            </w:r>
          </w:p>
        </w:tc>
        <w:tc>
          <w:tcPr>
            <w:tcW w:w="6713" w:type="dxa"/>
          </w:tcPr>
          <w:p w14:paraId="027FC1CB" w14:textId="77777777" w:rsidR="008E3CDE" w:rsidRDefault="00D8090E">
            <w:pPr>
              <w:pStyle w:val="Normal1"/>
              <w:spacing w:before="120"/>
              <w:jc w:val="both"/>
            </w:pPr>
            <w:r>
              <w:rPr>
                <w:sz w:val="20"/>
                <w:szCs w:val="20"/>
              </w:rPr>
              <w:t xml:space="preserve">O sistema deve permitir que apenas usuários autenticados </w:t>
            </w:r>
            <w:proofErr w:type="gramStart"/>
            <w:r>
              <w:rPr>
                <w:sz w:val="20"/>
                <w:szCs w:val="20"/>
              </w:rPr>
              <w:t>acessem  suas</w:t>
            </w:r>
            <w:proofErr w:type="gramEnd"/>
            <w:r>
              <w:rPr>
                <w:sz w:val="20"/>
                <w:szCs w:val="20"/>
              </w:rPr>
              <w:t xml:space="preserve"> funcionalidades</w:t>
            </w:r>
          </w:p>
        </w:tc>
        <w:tc>
          <w:tcPr>
            <w:tcW w:w="1275" w:type="dxa"/>
          </w:tcPr>
          <w:p w14:paraId="7A3A4D4D" w14:textId="77777777" w:rsidR="008E3CDE" w:rsidRDefault="008E3CDE">
            <w:pPr>
              <w:pStyle w:val="Normal1"/>
              <w:spacing w:before="120"/>
              <w:jc w:val="both"/>
            </w:pPr>
          </w:p>
        </w:tc>
        <w:tc>
          <w:tcPr>
            <w:tcW w:w="1240" w:type="dxa"/>
          </w:tcPr>
          <w:p w14:paraId="29B48AE6" w14:textId="77777777" w:rsidR="008E3CDE" w:rsidRDefault="008E3CDE">
            <w:pPr>
              <w:pStyle w:val="Normal1"/>
              <w:spacing w:before="120"/>
              <w:jc w:val="both"/>
            </w:pPr>
          </w:p>
        </w:tc>
      </w:tr>
      <w:tr w:rsidR="008E3CDE" w14:paraId="7A11A09F" w14:textId="77777777">
        <w:tc>
          <w:tcPr>
            <w:tcW w:w="1084" w:type="dxa"/>
          </w:tcPr>
          <w:p w14:paraId="7AC4B71C" w14:textId="77777777" w:rsidR="008E3CDE" w:rsidRDefault="00D8090E">
            <w:pPr>
              <w:pStyle w:val="Normal1"/>
              <w:spacing w:before="120"/>
              <w:jc w:val="both"/>
            </w:pPr>
            <w:r>
              <w:rPr>
                <w:sz w:val="20"/>
                <w:szCs w:val="20"/>
              </w:rPr>
              <w:t>RNF08</w:t>
            </w:r>
          </w:p>
        </w:tc>
        <w:tc>
          <w:tcPr>
            <w:tcW w:w="6713" w:type="dxa"/>
          </w:tcPr>
          <w:p w14:paraId="67B19EB0" w14:textId="77777777" w:rsidR="008E3CDE" w:rsidRDefault="00D8090E">
            <w:pPr>
              <w:pStyle w:val="Normal1"/>
              <w:spacing w:before="120"/>
              <w:jc w:val="both"/>
            </w:pPr>
            <w:r>
              <w:rPr>
                <w:sz w:val="20"/>
                <w:szCs w:val="20"/>
              </w:rPr>
              <w:t>O sistema deve garantir que não ocorra duplicidade de respostas, ou seja, impedir que um mesmo indivíduo responda mais de uma vez a uma mesma enquete.</w:t>
            </w:r>
          </w:p>
        </w:tc>
        <w:tc>
          <w:tcPr>
            <w:tcW w:w="1275" w:type="dxa"/>
          </w:tcPr>
          <w:p w14:paraId="2421A6F9" w14:textId="77777777" w:rsidR="008E3CDE" w:rsidRDefault="008E3CDE">
            <w:pPr>
              <w:pStyle w:val="Normal1"/>
              <w:spacing w:before="120"/>
              <w:jc w:val="both"/>
            </w:pPr>
          </w:p>
        </w:tc>
        <w:tc>
          <w:tcPr>
            <w:tcW w:w="1240" w:type="dxa"/>
          </w:tcPr>
          <w:p w14:paraId="3A0F5A8D" w14:textId="77777777" w:rsidR="008E3CDE" w:rsidRDefault="008E3CDE">
            <w:pPr>
              <w:pStyle w:val="Normal1"/>
              <w:spacing w:before="120"/>
              <w:jc w:val="both"/>
            </w:pPr>
          </w:p>
        </w:tc>
      </w:tr>
      <w:tr w:rsidR="008E3CDE" w14:paraId="19618A5A" w14:textId="77777777">
        <w:tc>
          <w:tcPr>
            <w:tcW w:w="1084" w:type="dxa"/>
          </w:tcPr>
          <w:p w14:paraId="114BE5F5" w14:textId="77777777" w:rsidR="008E3CDE" w:rsidRDefault="00D8090E">
            <w:pPr>
              <w:pStyle w:val="Normal1"/>
              <w:spacing w:before="120"/>
              <w:jc w:val="both"/>
            </w:pPr>
            <w:r>
              <w:rPr>
                <w:sz w:val="20"/>
                <w:szCs w:val="20"/>
              </w:rPr>
              <w:t>RNF09</w:t>
            </w:r>
          </w:p>
        </w:tc>
        <w:tc>
          <w:tcPr>
            <w:tcW w:w="6713" w:type="dxa"/>
          </w:tcPr>
          <w:p w14:paraId="27C19497" w14:textId="77777777" w:rsidR="008E3CDE" w:rsidRDefault="00D8090E">
            <w:pPr>
              <w:pStyle w:val="Normal1"/>
              <w:spacing w:before="120"/>
              <w:jc w:val="both"/>
            </w:pPr>
            <w:r>
              <w:rPr>
                <w:sz w:val="20"/>
                <w:szCs w:val="20"/>
              </w:rPr>
              <w:t>O sistema deve garantir a autenticidade das respostas, ou seja, as respostas devem pertencer a um indivíduo.</w:t>
            </w:r>
          </w:p>
        </w:tc>
        <w:tc>
          <w:tcPr>
            <w:tcW w:w="1275" w:type="dxa"/>
          </w:tcPr>
          <w:p w14:paraId="486E1B41" w14:textId="77777777" w:rsidR="008E3CDE" w:rsidRDefault="008E3CDE">
            <w:pPr>
              <w:pStyle w:val="Normal1"/>
              <w:spacing w:before="120"/>
              <w:jc w:val="both"/>
            </w:pPr>
          </w:p>
        </w:tc>
        <w:tc>
          <w:tcPr>
            <w:tcW w:w="1240" w:type="dxa"/>
          </w:tcPr>
          <w:p w14:paraId="43186182" w14:textId="77777777" w:rsidR="008E3CDE" w:rsidRDefault="008E3CDE">
            <w:pPr>
              <w:pStyle w:val="Normal1"/>
              <w:spacing w:before="120"/>
              <w:jc w:val="both"/>
            </w:pPr>
          </w:p>
        </w:tc>
      </w:tr>
      <w:tr w:rsidR="008E3CDE" w14:paraId="7B5DBF60" w14:textId="77777777">
        <w:tc>
          <w:tcPr>
            <w:tcW w:w="1084" w:type="dxa"/>
          </w:tcPr>
          <w:p w14:paraId="4E05552B" w14:textId="77777777" w:rsidR="008E3CDE" w:rsidRDefault="00D8090E">
            <w:pPr>
              <w:pStyle w:val="Normal1"/>
              <w:spacing w:before="120"/>
              <w:jc w:val="both"/>
            </w:pPr>
            <w:r>
              <w:rPr>
                <w:sz w:val="20"/>
                <w:szCs w:val="20"/>
              </w:rPr>
              <w:t>RNF010</w:t>
            </w:r>
          </w:p>
        </w:tc>
        <w:tc>
          <w:tcPr>
            <w:tcW w:w="6713" w:type="dxa"/>
          </w:tcPr>
          <w:p w14:paraId="3DA12E7C" w14:textId="77777777" w:rsidR="008E3CDE" w:rsidRDefault="00D8090E">
            <w:pPr>
              <w:pStyle w:val="Normal1"/>
              <w:spacing w:before="120"/>
              <w:jc w:val="both"/>
            </w:pPr>
            <w:r>
              <w:rPr>
                <w:sz w:val="20"/>
                <w:szCs w:val="20"/>
              </w:rPr>
              <w:t>O sistema deverá impedir que um usuário altere uma resposta já enviada, garantindo sua autenticidade.</w:t>
            </w:r>
          </w:p>
        </w:tc>
        <w:tc>
          <w:tcPr>
            <w:tcW w:w="1275" w:type="dxa"/>
          </w:tcPr>
          <w:p w14:paraId="6B81190B" w14:textId="77777777" w:rsidR="008E3CDE" w:rsidRDefault="008E3CDE">
            <w:pPr>
              <w:pStyle w:val="Normal1"/>
              <w:spacing w:before="120"/>
              <w:jc w:val="both"/>
            </w:pPr>
          </w:p>
        </w:tc>
        <w:tc>
          <w:tcPr>
            <w:tcW w:w="1240" w:type="dxa"/>
          </w:tcPr>
          <w:p w14:paraId="52AABE92" w14:textId="77777777" w:rsidR="008E3CDE" w:rsidRDefault="008E3CDE">
            <w:pPr>
              <w:pStyle w:val="Normal1"/>
              <w:spacing w:before="120"/>
              <w:jc w:val="both"/>
            </w:pPr>
          </w:p>
        </w:tc>
      </w:tr>
      <w:tr w:rsidR="008E3CDE" w14:paraId="05562796" w14:textId="77777777">
        <w:tc>
          <w:tcPr>
            <w:tcW w:w="1084" w:type="dxa"/>
          </w:tcPr>
          <w:p w14:paraId="5683CBFF" w14:textId="77777777" w:rsidR="008E3CDE" w:rsidRDefault="00D8090E">
            <w:pPr>
              <w:pStyle w:val="Normal1"/>
              <w:spacing w:before="120"/>
              <w:jc w:val="both"/>
            </w:pPr>
            <w:r>
              <w:rPr>
                <w:sz w:val="20"/>
                <w:szCs w:val="20"/>
              </w:rPr>
              <w:t>RNF011</w:t>
            </w:r>
          </w:p>
        </w:tc>
        <w:tc>
          <w:tcPr>
            <w:tcW w:w="6713" w:type="dxa"/>
          </w:tcPr>
          <w:p w14:paraId="1935D4E0" w14:textId="77777777" w:rsidR="008E3CDE" w:rsidRDefault="00D8090E">
            <w:pPr>
              <w:pStyle w:val="Normal1"/>
              <w:spacing w:before="120"/>
              <w:jc w:val="both"/>
            </w:pPr>
            <w:r>
              <w:rPr>
                <w:sz w:val="20"/>
                <w:szCs w:val="20"/>
              </w:rPr>
              <w:t>O sistema deve garantir o anonimato dos usuários que responderem as enquetes.</w:t>
            </w:r>
          </w:p>
        </w:tc>
        <w:tc>
          <w:tcPr>
            <w:tcW w:w="1275" w:type="dxa"/>
          </w:tcPr>
          <w:p w14:paraId="413443AE" w14:textId="77777777" w:rsidR="008E3CDE" w:rsidRDefault="008E3CDE">
            <w:pPr>
              <w:pStyle w:val="Normal1"/>
              <w:spacing w:before="120"/>
              <w:jc w:val="both"/>
            </w:pPr>
          </w:p>
        </w:tc>
        <w:tc>
          <w:tcPr>
            <w:tcW w:w="1240" w:type="dxa"/>
          </w:tcPr>
          <w:p w14:paraId="0D154DCB" w14:textId="77777777" w:rsidR="008E3CDE" w:rsidRDefault="008E3CDE">
            <w:pPr>
              <w:pStyle w:val="Normal1"/>
              <w:spacing w:before="120"/>
              <w:jc w:val="both"/>
            </w:pPr>
          </w:p>
        </w:tc>
      </w:tr>
      <w:tr w:rsidR="008E3CDE" w14:paraId="69C97AE0" w14:textId="77777777">
        <w:tc>
          <w:tcPr>
            <w:tcW w:w="7797" w:type="dxa"/>
            <w:gridSpan w:val="2"/>
            <w:shd w:val="clear" w:color="auto" w:fill="BFBFBF"/>
            <w:vAlign w:val="center"/>
          </w:tcPr>
          <w:p w14:paraId="553959DE" w14:textId="77777777" w:rsidR="008E3CDE" w:rsidRDefault="00D8090E">
            <w:pPr>
              <w:pStyle w:val="Normal1"/>
              <w:spacing w:before="120"/>
              <w:ind w:left="-54" w:right="-27"/>
              <w:jc w:val="both"/>
            </w:pPr>
            <w:r>
              <w:rPr>
                <w:b/>
                <w:sz w:val="20"/>
                <w:szCs w:val="20"/>
              </w:rPr>
              <w:t xml:space="preserve">Requisitos de Usabilidade: </w:t>
            </w:r>
            <w:r>
              <w:rPr>
                <w:color w:val="4F81BD"/>
                <w:sz w:val="20"/>
                <w:szCs w:val="20"/>
              </w:rPr>
              <w:t>incluem os requisitos baseados em fatores humanos e questões de interface de usuário tais como acessibilidade, estética da interface e consistência dentro da interface de usuário.</w:t>
            </w:r>
          </w:p>
        </w:tc>
        <w:tc>
          <w:tcPr>
            <w:tcW w:w="1275" w:type="dxa"/>
            <w:shd w:val="clear" w:color="auto" w:fill="BFBFBF"/>
          </w:tcPr>
          <w:p w14:paraId="14397237" w14:textId="77777777" w:rsidR="008E3CDE" w:rsidRDefault="008E3CDE">
            <w:pPr>
              <w:pStyle w:val="Normal1"/>
              <w:spacing w:before="120"/>
              <w:ind w:left="-54" w:right="-27"/>
              <w:jc w:val="both"/>
            </w:pPr>
          </w:p>
        </w:tc>
        <w:tc>
          <w:tcPr>
            <w:tcW w:w="1240" w:type="dxa"/>
            <w:shd w:val="clear" w:color="auto" w:fill="BFBFBF"/>
          </w:tcPr>
          <w:p w14:paraId="7ADF7647" w14:textId="77777777" w:rsidR="008E3CDE" w:rsidRDefault="008E3CDE">
            <w:pPr>
              <w:pStyle w:val="Normal1"/>
              <w:spacing w:before="120"/>
              <w:ind w:left="-54" w:right="-27"/>
              <w:jc w:val="both"/>
            </w:pPr>
          </w:p>
        </w:tc>
      </w:tr>
      <w:tr w:rsidR="008E3CDE" w14:paraId="614C91BF" w14:textId="77777777">
        <w:tc>
          <w:tcPr>
            <w:tcW w:w="1084" w:type="dxa"/>
          </w:tcPr>
          <w:p w14:paraId="717BD198" w14:textId="77777777" w:rsidR="008E3CDE" w:rsidRDefault="00D8090E">
            <w:pPr>
              <w:pStyle w:val="Normal1"/>
              <w:spacing w:before="120"/>
              <w:jc w:val="both"/>
            </w:pPr>
            <w:r>
              <w:rPr>
                <w:sz w:val="20"/>
                <w:szCs w:val="20"/>
              </w:rPr>
              <w:t>RNF12</w:t>
            </w:r>
          </w:p>
        </w:tc>
        <w:tc>
          <w:tcPr>
            <w:tcW w:w="6713" w:type="dxa"/>
          </w:tcPr>
          <w:p w14:paraId="3624957A" w14:textId="77777777" w:rsidR="008E3CDE" w:rsidRDefault="00D8090E">
            <w:pPr>
              <w:pStyle w:val="Normal1"/>
              <w:spacing w:before="120"/>
              <w:jc w:val="both"/>
            </w:pPr>
            <w:r>
              <w:rPr>
                <w:sz w:val="20"/>
                <w:szCs w:val="20"/>
              </w:rPr>
              <w:t>O sistema deve apresentar uma seção explicando todas as suas operações básicas, bem como todos os elementos de sua interface.</w:t>
            </w:r>
          </w:p>
        </w:tc>
        <w:tc>
          <w:tcPr>
            <w:tcW w:w="1275" w:type="dxa"/>
          </w:tcPr>
          <w:p w14:paraId="34873A78" w14:textId="77777777" w:rsidR="008E3CDE" w:rsidRDefault="008E3CDE">
            <w:pPr>
              <w:pStyle w:val="Normal1"/>
              <w:spacing w:before="120"/>
              <w:jc w:val="both"/>
            </w:pPr>
          </w:p>
        </w:tc>
        <w:tc>
          <w:tcPr>
            <w:tcW w:w="1240" w:type="dxa"/>
          </w:tcPr>
          <w:p w14:paraId="42DADC91" w14:textId="77777777" w:rsidR="008E3CDE" w:rsidRDefault="008E3CDE">
            <w:pPr>
              <w:pStyle w:val="Normal1"/>
              <w:spacing w:before="120"/>
              <w:jc w:val="both"/>
            </w:pPr>
          </w:p>
        </w:tc>
      </w:tr>
      <w:tr w:rsidR="008E3CDE" w14:paraId="0927FBB1" w14:textId="77777777">
        <w:tc>
          <w:tcPr>
            <w:tcW w:w="1084" w:type="dxa"/>
          </w:tcPr>
          <w:p w14:paraId="51803BE1" w14:textId="77777777" w:rsidR="008E3CDE" w:rsidRDefault="00D8090E">
            <w:pPr>
              <w:pStyle w:val="Normal1"/>
              <w:spacing w:before="120"/>
              <w:jc w:val="both"/>
            </w:pPr>
            <w:r>
              <w:rPr>
                <w:sz w:val="20"/>
                <w:szCs w:val="20"/>
              </w:rPr>
              <w:t>RNF13</w:t>
            </w:r>
          </w:p>
        </w:tc>
        <w:tc>
          <w:tcPr>
            <w:tcW w:w="6713" w:type="dxa"/>
          </w:tcPr>
          <w:p w14:paraId="3F860B5E" w14:textId="77777777" w:rsidR="008E3CDE" w:rsidRDefault="00D8090E">
            <w:pPr>
              <w:pStyle w:val="Normal1"/>
              <w:spacing w:before="120"/>
              <w:jc w:val="both"/>
            </w:pPr>
            <w:r>
              <w:rPr>
                <w:sz w:val="20"/>
                <w:szCs w:val="20"/>
              </w:rPr>
              <w:t>A interface do sistema deve ser responsiva</w:t>
            </w:r>
          </w:p>
        </w:tc>
        <w:tc>
          <w:tcPr>
            <w:tcW w:w="1275" w:type="dxa"/>
          </w:tcPr>
          <w:p w14:paraId="146EECD1" w14:textId="77777777" w:rsidR="008E3CDE" w:rsidRDefault="008E3CDE">
            <w:pPr>
              <w:pStyle w:val="Normal1"/>
              <w:spacing w:before="120"/>
              <w:jc w:val="both"/>
            </w:pPr>
          </w:p>
        </w:tc>
        <w:tc>
          <w:tcPr>
            <w:tcW w:w="1240" w:type="dxa"/>
          </w:tcPr>
          <w:p w14:paraId="7E7FD554" w14:textId="77777777" w:rsidR="008E3CDE" w:rsidRDefault="008E3CDE">
            <w:pPr>
              <w:pStyle w:val="Normal1"/>
              <w:spacing w:before="120"/>
              <w:jc w:val="both"/>
            </w:pPr>
          </w:p>
        </w:tc>
      </w:tr>
      <w:tr w:rsidR="008E3CDE" w14:paraId="20ED2A7A" w14:textId="77777777">
        <w:tc>
          <w:tcPr>
            <w:tcW w:w="7797" w:type="dxa"/>
            <w:gridSpan w:val="2"/>
            <w:shd w:val="clear" w:color="auto" w:fill="BFBFBF"/>
            <w:vAlign w:val="center"/>
          </w:tcPr>
          <w:p w14:paraId="5DEF78A9" w14:textId="77777777" w:rsidR="008E3CDE" w:rsidRDefault="00D8090E">
            <w:pPr>
              <w:pStyle w:val="Normal1"/>
              <w:spacing w:before="120"/>
              <w:ind w:left="-54" w:right="-27"/>
              <w:jc w:val="both"/>
            </w:pPr>
            <w:r>
              <w:rPr>
                <w:b/>
                <w:sz w:val="20"/>
                <w:szCs w:val="20"/>
              </w:rPr>
              <w:t xml:space="preserve">Restrições de Projeto e Tecnológicas: </w:t>
            </w:r>
            <w:r>
              <w:rPr>
                <w:color w:val="4F81BD"/>
                <w:sz w:val="20"/>
                <w:szCs w:val="20"/>
              </w:rPr>
              <w:t>indicam restrições de projeto e de utilização de tecnologias que foram impostas e devem ser respeitadas.</w:t>
            </w:r>
          </w:p>
        </w:tc>
        <w:tc>
          <w:tcPr>
            <w:tcW w:w="1275" w:type="dxa"/>
            <w:shd w:val="clear" w:color="auto" w:fill="BFBFBF"/>
          </w:tcPr>
          <w:p w14:paraId="46F4D08C" w14:textId="77777777" w:rsidR="008E3CDE" w:rsidRDefault="008E3CDE">
            <w:pPr>
              <w:pStyle w:val="Normal1"/>
              <w:spacing w:before="120"/>
              <w:ind w:left="-54" w:right="-27"/>
              <w:jc w:val="both"/>
            </w:pPr>
          </w:p>
        </w:tc>
        <w:tc>
          <w:tcPr>
            <w:tcW w:w="1240" w:type="dxa"/>
            <w:shd w:val="clear" w:color="auto" w:fill="BFBFBF"/>
          </w:tcPr>
          <w:p w14:paraId="38F16CF1" w14:textId="77777777" w:rsidR="008E3CDE" w:rsidRDefault="008E3CDE">
            <w:pPr>
              <w:pStyle w:val="Normal1"/>
              <w:spacing w:before="120"/>
              <w:ind w:left="-54" w:right="-27"/>
              <w:jc w:val="both"/>
            </w:pPr>
          </w:p>
        </w:tc>
      </w:tr>
      <w:tr w:rsidR="008E3CDE" w14:paraId="3520DEB8" w14:textId="77777777">
        <w:tc>
          <w:tcPr>
            <w:tcW w:w="1084" w:type="dxa"/>
          </w:tcPr>
          <w:p w14:paraId="45834464" w14:textId="77777777" w:rsidR="008E3CDE" w:rsidRDefault="008E3CDE">
            <w:pPr>
              <w:pStyle w:val="Normal1"/>
              <w:spacing w:before="120"/>
              <w:jc w:val="both"/>
            </w:pPr>
          </w:p>
        </w:tc>
        <w:tc>
          <w:tcPr>
            <w:tcW w:w="6713" w:type="dxa"/>
          </w:tcPr>
          <w:p w14:paraId="57E38166" w14:textId="77777777" w:rsidR="008E3CDE" w:rsidRDefault="008E3CDE">
            <w:pPr>
              <w:pStyle w:val="Normal1"/>
              <w:spacing w:before="120"/>
              <w:jc w:val="both"/>
            </w:pPr>
          </w:p>
        </w:tc>
        <w:tc>
          <w:tcPr>
            <w:tcW w:w="1275" w:type="dxa"/>
          </w:tcPr>
          <w:p w14:paraId="4DE8146C" w14:textId="77777777" w:rsidR="008E3CDE" w:rsidRDefault="008E3CDE">
            <w:pPr>
              <w:pStyle w:val="Normal1"/>
              <w:spacing w:before="120"/>
              <w:jc w:val="both"/>
            </w:pPr>
          </w:p>
        </w:tc>
        <w:tc>
          <w:tcPr>
            <w:tcW w:w="1240" w:type="dxa"/>
          </w:tcPr>
          <w:p w14:paraId="5B64626D" w14:textId="77777777" w:rsidR="008E3CDE" w:rsidRDefault="008E3CDE">
            <w:pPr>
              <w:pStyle w:val="Normal1"/>
              <w:spacing w:before="120"/>
              <w:jc w:val="both"/>
            </w:pPr>
          </w:p>
        </w:tc>
      </w:tr>
      <w:tr w:rsidR="008E3CDE" w14:paraId="7193BFED" w14:textId="77777777">
        <w:tc>
          <w:tcPr>
            <w:tcW w:w="7797" w:type="dxa"/>
            <w:gridSpan w:val="2"/>
            <w:shd w:val="clear" w:color="auto" w:fill="BFBFBF"/>
            <w:vAlign w:val="center"/>
          </w:tcPr>
          <w:p w14:paraId="490CFAA1" w14:textId="77777777" w:rsidR="008E3CDE" w:rsidRDefault="00D8090E">
            <w:pPr>
              <w:pStyle w:val="Normal1"/>
              <w:spacing w:before="120"/>
              <w:ind w:left="-54" w:right="-27"/>
              <w:jc w:val="both"/>
            </w:pPr>
            <w:r>
              <w:rPr>
                <w:b/>
                <w:sz w:val="20"/>
                <w:szCs w:val="20"/>
              </w:rPr>
              <w:t>Restrições Legais:</w:t>
            </w:r>
            <w:r>
              <w:rPr>
                <w:b/>
                <w:color w:val="4F81BD"/>
                <w:sz w:val="20"/>
                <w:szCs w:val="20"/>
              </w:rPr>
              <w:t xml:space="preserve"> </w:t>
            </w:r>
            <w:r>
              <w:rPr>
                <w:color w:val="4F81BD"/>
                <w:sz w:val="20"/>
                <w:szCs w:val="20"/>
              </w:rPr>
              <w:t>indicam restrições relacionadas com aspectos legais.</w:t>
            </w:r>
          </w:p>
        </w:tc>
        <w:tc>
          <w:tcPr>
            <w:tcW w:w="1275" w:type="dxa"/>
            <w:shd w:val="clear" w:color="auto" w:fill="BFBFBF"/>
          </w:tcPr>
          <w:p w14:paraId="11F7DEC3" w14:textId="77777777" w:rsidR="008E3CDE" w:rsidRDefault="008E3CDE">
            <w:pPr>
              <w:pStyle w:val="Normal1"/>
              <w:spacing w:before="120"/>
              <w:ind w:left="-54" w:right="-27"/>
              <w:jc w:val="both"/>
            </w:pPr>
          </w:p>
        </w:tc>
        <w:tc>
          <w:tcPr>
            <w:tcW w:w="1240" w:type="dxa"/>
            <w:shd w:val="clear" w:color="auto" w:fill="BFBFBF"/>
          </w:tcPr>
          <w:p w14:paraId="6D29A45F" w14:textId="77777777" w:rsidR="008E3CDE" w:rsidRDefault="008E3CDE">
            <w:pPr>
              <w:pStyle w:val="Normal1"/>
              <w:spacing w:before="120"/>
              <w:ind w:left="-54" w:right="-27"/>
              <w:jc w:val="both"/>
            </w:pPr>
          </w:p>
        </w:tc>
      </w:tr>
      <w:tr w:rsidR="008E3CDE" w14:paraId="1454EEB2" w14:textId="77777777">
        <w:tc>
          <w:tcPr>
            <w:tcW w:w="1084" w:type="dxa"/>
          </w:tcPr>
          <w:p w14:paraId="4C36EB32" w14:textId="77777777" w:rsidR="008E3CDE" w:rsidRDefault="008E3CDE">
            <w:pPr>
              <w:pStyle w:val="Normal1"/>
              <w:spacing w:before="120"/>
              <w:jc w:val="both"/>
            </w:pPr>
          </w:p>
        </w:tc>
        <w:tc>
          <w:tcPr>
            <w:tcW w:w="6713" w:type="dxa"/>
          </w:tcPr>
          <w:p w14:paraId="71E9BFFE" w14:textId="77777777" w:rsidR="008E3CDE" w:rsidRDefault="008E3CDE">
            <w:pPr>
              <w:pStyle w:val="Normal1"/>
              <w:spacing w:before="120"/>
              <w:jc w:val="both"/>
            </w:pPr>
          </w:p>
        </w:tc>
        <w:tc>
          <w:tcPr>
            <w:tcW w:w="1275" w:type="dxa"/>
          </w:tcPr>
          <w:p w14:paraId="2F776384" w14:textId="77777777" w:rsidR="008E3CDE" w:rsidRDefault="008E3CDE">
            <w:pPr>
              <w:pStyle w:val="Normal1"/>
              <w:spacing w:before="120"/>
              <w:jc w:val="both"/>
            </w:pPr>
          </w:p>
        </w:tc>
        <w:tc>
          <w:tcPr>
            <w:tcW w:w="1240" w:type="dxa"/>
          </w:tcPr>
          <w:p w14:paraId="12319CB1" w14:textId="77777777" w:rsidR="008E3CDE" w:rsidRDefault="008E3CDE">
            <w:pPr>
              <w:pStyle w:val="Normal1"/>
              <w:spacing w:before="120"/>
              <w:jc w:val="both"/>
            </w:pPr>
          </w:p>
        </w:tc>
      </w:tr>
    </w:tbl>
    <w:p w14:paraId="1955E594" w14:textId="77777777" w:rsidR="008E3CDE" w:rsidRDefault="008E3CDE">
      <w:pPr>
        <w:pStyle w:val="Normal1"/>
        <w:spacing w:before="120"/>
        <w:jc w:val="both"/>
      </w:pPr>
    </w:p>
    <w:p w14:paraId="0F551A1D" w14:textId="77777777" w:rsidR="008E3CDE" w:rsidRDefault="008E3CDE">
      <w:pPr>
        <w:pStyle w:val="Normal1"/>
        <w:spacing w:before="120"/>
        <w:jc w:val="both"/>
      </w:pPr>
    </w:p>
    <w:p w14:paraId="4ED7789E" w14:textId="77777777" w:rsidR="008E3CDE" w:rsidRDefault="008E3CDE">
      <w:pPr>
        <w:pStyle w:val="Normal1"/>
        <w:spacing w:before="120"/>
        <w:jc w:val="both"/>
      </w:pPr>
    </w:p>
    <w:p w14:paraId="3B3B1413" w14:textId="77777777" w:rsidR="008E3CDE" w:rsidRDefault="008E3CDE">
      <w:pPr>
        <w:pStyle w:val="Normal1"/>
        <w:spacing w:before="120"/>
        <w:jc w:val="both"/>
      </w:pPr>
    </w:p>
    <w:p w14:paraId="647DEC1A" w14:textId="77777777" w:rsidR="008E3CDE" w:rsidRDefault="008E3CDE">
      <w:pPr>
        <w:pStyle w:val="Normal1"/>
        <w:spacing w:before="120"/>
        <w:jc w:val="both"/>
      </w:pPr>
    </w:p>
    <w:p w14:paraId="4DD77B0F" w14:textId="77777777" w:rsidR="008E3CDE" w:rsidRDefault="008E3CDE">
      <w:pPr>
        <w:pStyle w:val="Normal1"/>
        <w:spacing w:before="120"/>
        <w:jc w:val="both"/>
      </w:pPr>
    </w:p>
    <w:p w14:paraId="5E98D194" w14:textId="77777777" w:rsidR="008E3CDE" w:rsidRDefault="008E3CDE">
      <w:pPr>
        <w:pStyle w:val="Normal1"/>
        <w:spacing w:before="120"/>
        <w:jc w:val="both"/>
      </w:pPr>
    </w:p>
    <w:p w14:paraId="27AD0085" w14:textId="77777777" w:rsidR="008E3CDE" w:rsidRDefault="008E3CDE">
      <w:pPr>
        <w:pStyle w:val="Normal1"/>
        <w:spacing w:before="120"/>
        <w:jc w:val="both"/>
      </w:pPr>
    </w:p>
    <w:p w14:paraId="32F9BB6B" w14:textId="77777777" w:rsidR="008E3CDE" w:rsidRDefault="008E3CDE">
      <w:pPr>
        <w:pStyle w:val="Normal1"/>
        <w:spacing w:before="120"/>
        <w:jc w:val="both"/>
      </w:pPr>
    </w:p>
    <w:p w14:paraId="3197CE31" w14:textId="77777777" w:rsidR="008E3CDE" w:rsidRDefault="008E3CDE">
      <w:pPr>
        <w:pStyle w:val="Normal1"/>
        <w:spacing w:before="120"/>
        <w:jc w:val="both"/>
      </w:pPr>
    </w:p>
    <w:p w14:paraId="27CDEADF" w14:textId="77777777" w:rsidR="008E3CDE" w:rsidRDefault="008E3CDE">
      <w:pPr>
        <w:pStyle w:val="Normal1"/>
        <w:spacing w:before="120"/>
        <w:jc w:val="both"/>
      </w:pPr>
    </w:p>
    <w:p w14:paraId="21B821EA" w14:textId="77777777" w:rsidR="008E3CDE" w:rsidRDefault="008E3CDE">
      <w:pPr>
        <w:pStyle w:val="Normal1"/>
        <w:spacing w:before="120"/>
        <w:jc w:val="both"/>
      </w:pPr>
    </w:p>
    <w:p w14:paraId="2FF9CAA0" w14:textId="77777777" w:rsidR="008E3CDE" w:rsidRDefault="008E3CDE">
      <w:pPr>
        <w:pStyle w:val="Normal1"/>
        <w:spacing w:before="120"/>
        <w:jc w:val="both"/>
      </w:pPr>
    </w:p>
    <w:p w14:paraId="1CDF33F2" w14:textId="77777777" w:rsidR="008E3CDE" w:rsidRDefault="008E3CDE">
      <w:pPr>
        <w:pStyle w:val="Normal1"/>
        <w:spacing w:before="120"/>
        <w:jc w:val="both"/>
      </w:pPr>
    </w:p>
    <w:p w14:paraId="39D879E5" w14:textId="77777777" w:rsidR="008E3CDE" w:rsidRDefault="008E3CDE">
      <w:pPr>
        <w:pStyle w:val="Normal1"/>
        <w:spacing w:before="120"/>
        <w:jc w:val="both"/>
      </w:pPr>
    </w:p>
    <w:p w14:paraId="40C91BC3" w14:textId="77777777" w:rsidR="008E3CDE" w:rsidRDefault="00D8090E">
      <w:pPr>
        <w:pStyle w:val="Ttulo2"/>
        <w:spacing w:before="120"/>
        <w:jc w:val="both"/>
      </w:pPr>
      <w:bookmarkStart w:id="25" w:name="h.ooteyjsj4l6y" w:colFirst="0" w:colLast="0"/>
      <w:bookmarkEnd w:id="25"/>
      <w:r>
        <w:t>3</w:t>
      </w:r>
      <w:r>
        <w:tab/>
        <w:t>Glossário</w:t>
      </w:r>
    </w:p>
    <w:p w14:paraId="7E3ACBF2" w14:textId="77777777" w:rsidR="008E3CDE" w:rsidRDefault="008E3CDE">
      <w:pPr>
        <w:pStyle w:val="Normal1"/>
        <w:spacing w:before="120"/>
        <w:jc w:val="both"/>
      </w:pPr>
    </w:p>
    <w:p w14:paraId="30AF0763" w14:textId="77777777" w:rsidR="008E3CDE" w:rsidRDefault="00D8090E">
      <w:pPr>
        <w:pStyle w:val="Normal1"/>
        <w:spacing w:before="120" w:line="360" w:lineRule="auto"/>
        <w:ind w:firstLine="720"/>
        <w:jc w:val="both"/>
      </w:pPr>
      <w:r>
        <w:rPr>
          <w:b/>
        </w:rPr>
        <w:t>Enquete:</w:t>
      </w:r>
      <w:r>
        <w:t xml:space="preserve"> Um tipo </w:t>
      </w:r>
      <w:r w:rsidR="003F7C49">
        <w:t xml:space="preserve">de </w:t>
      </w:r>
      <w:r>
        <w:t>pesquisa de opinião composto por uma ou mais perguntas onde as respostas podem ser fechadas ou abertas;</w:t>
      </w:r>
    </w:p>
    <w:p w14:paraId="45BB4033" w14:textId="77777777" w:rsidR="008E3CDE" w:rsidRDefault="00D8090E">
      <w:pPr>
        <w:pStyle w:val="Normal1"/>
        <w:spacing w:before="120" w:line="360" w:lineRule="auto"/>
        <w:ind w:firstLine="720"/>
        <w:jc w:val="both"/>
      </w:pPr>
      <w:r>
        <w:rPr>
          <w:b/>
        </w:rPr>
        <w:t>Respostas Fechadas:</w:t>
      </w:r>
      <w:r>
        <w:t xml:space="preserve"> Respostas definidas, objetivas;</w:t>
      </w:r>
    </w:p>
    <w:p w14:paraId="3B9AB932" w14:textId="77777777" w:rsidR="008E3CDE" w:rsidRDefault="00D8090E">
      <w:pPr>
        <w:pStyle w:val="Normal1"/>
        <w:spacing w:before="120" w:line="360" w:lineRule="auto"/>
        <w:ind w:firstLine="720"/>
        <w:jc w:val="both"/>
      </w:pPr>
      <w:r>
        <w:rPr>
          <w:b/>
        </w:rPr>
        <w:t xml:space="preserve">Respostas Abertas: </w:t>
      </w:r>
      <w:r>
        <w:t>Respostas não pré-definidas pelo criador da enquete, discursivas;</w:t>
      </w:r>
    </w:p>
    <w:p w14:paraId="39BF96BF" w14:textId="77777777" w:rsidR="008E3CDE" w:rsidRDefault="00D8090E">
      <w:pPr>
        <w:pStyle w:val="Normal1"/>
        <w:spacing w:before="120" w:line="360" w:lineRule="auto"/>
        <w:ind w:firstLine="720"/>
        <w:jc w:val="both"/>
      </w:pPr>
      <w:r>
        <w:rPr>
          <w:b/>
        </w:rPr>
        <w:t>Usuário Cadastrado:</w:t>
      </w:r>
      <w:r>
        <w:t xml:space="preserve"> Usuário que possui cadastro no sistema e que pode assumir um dos papeis descritos no item 1.3 de acordo com a sua interação com a enquete</w:t>
      </w:r>
    </w:p>
    <w:p w14:paraId="0606E03A" w14:textId="77777777" w:rsidR="008E3CDE" w:rsidRDefault="00D8090E">
      <w:pPr>
        <w:pStyle w:val="Normal1"/>
        <w:spacing w:before="120" w:line="360" w:lineRule="auto"/>
        <w:ind w:firstLine="720"/>
        <w:jc w:val="both"/>
      </w:pPr>
      <w:r>
        <w:rPr>
          <w:b/>
        </w:rPr>
        <w:t>Interessados:</w:t>
      </w:r>
      <w:r>
        <w:t xml:space="preserve"> Nome equivalente ao papel do usuário Interessado no Resultado da Enquete</w:t>
      </w:r>
    </w:p>
    <w:p w14:paraId="50D4C572" w14:textId="77777777" w:rsidR="008E3CDE" w:rsidRDefault="00D8090E">
      <w:pPr>
        <w:pStyle w:val="Normal1"/>
        <w:spacing w:before="120" w:line="360" w:lineRule="auto"/>
        <w:ind w:firstLine="720"/>
        <w:jc w:val="both"/>
      </w:pPr>
      <w:r>
        <w:rPr>
          <w:b/>
        </w:rPr>
        <w:t>Enquete Pública:</w:t>
      </w:r>
      <w:r>
        <w:t xml:space="preserve"> Enquete visível para todos os usuários do sistema</w:t>
      </w:r>
    </w:p>
    <w:p w14:paraId="0DA77EFC" w14:textId="77777777" w:rsidR="008E3CDE" w:rsidRDefault="00D8090E">
      <w:pPr>
        <w:pStyle w:val="Normal1"/>
        <w:spacing w:before="120" w:line="360" w:lineRule="auto"/>
        <w:ind w:firstLine="720"/>
        <w:jc w:val="both"/>
      </w:pPr>
      <w:r>
        <w:rPr>
          <w:b/>
        </w:rPr>
        <w:t>Enquete Privada:</w:t>
      </w:r>
      <w:r>
        <w:t xml:space="preserve"> Enquete visível apenas </w:t>
      </w:r>
      <w:r w:rsidR="003F7C49">
        <w:t>aos respondentes</w:t>
      </w:r>
      <w:r>
        <w:t xml:space="preserve"> convidados pelo Criador da Enquete</w:t>
      </w:r>
    </w:p>
    <w:p w14:paraId="6DBF317B" w14:textId="77777777" w:rsidR="008E3CDE" w:rsidRDefault="00D8090E">
      <w:pPr>
        <w:pStyle w:val="Normal1"/>
        <w:spacing w:before="120" w:line="360" w:lineRule="auto"/>
        <w:ind w:firstLine="720"/>
        <w:jc w:val="both"/>
      </w:pPr>
      <w:r>
        <w:rPr>
          <w:b/>
        </w:rPr>
        <w:t xml:space="preserve">Enquete Ativa: </w:t>
      </w:r>
      <w:r>
        <w:t xml:space="preserve">Enquete na qual o sistema permite ser respondida. </w:t>
      </w:r>
    </w:p>
    <w:p w14:paraId="5ADA34C4" w14:textId="77777777" w:rsidR="008E3CDE" w:rsidRDefault="00D8090E">
      <w:pPr>
        <w:pStyle w:val="Normal1"/>
        <w:spacing w:before="120" w:line="360" w:lineRule="auto"/>
        <w:ind w:firstLine="720"/>
        <w:jc w:val="both"/>
      </w:pPr>
      <w:r>
        <w:rPr>
          <w:b/>
        </w:rPr>
        <w:t>Enquete Cancelada:</w:t>
      </w:r>
      <w:r>
        <w:t xml:space="preserve"> Enquete suspensa antes de ser concluída, que não pode ser reiniciada</w:t>
      </w:r>
    </w:p>
    <w:p w14:paraId="0027316D" w14:textId="77777777" w:rsidR="008E3CDE" w:rsidRDefault="00D8090E">
      <w:pPr>
        <w:pStyle w:val="Normal1"/>
        <w:spacing w:before="120" w:line="360" w:lineRule="auto"/>
        <w:ind w:firstLine="720"/>
        <w:jc w:val="both"/>
      </w:pPr>
      <w:r>
        <w:rPr>
          <w:b/>
        </w:rPr>
        <w:t>Enquete Suspensa:</w:t>
      </w:r>
      <w:r>
        <w:t xml:space="preserve"> Enquete suspensa antes de ser concluída, que pode ser reiniciada</w:t>
      </w:r>
    </w:p>
    <w:p w14:paraId="7A9FDD7D" w14:textId="77777777" w:rsidR="008E3CDE" w:rsidRDefault="00D8090E">
      <w:pPr>
        <w:pStyle w:val="Normal1"/>
        <w:spacing w:before="120" w:line="360" w:lineRule="auto"/>
        <w:ind w:firstLine="720"/>
        <w:jc w:val="both"/>
      </w:pPr>
      <w:r>
        <w:rPr>
          <w:b/>
        </w:rPr>
        <w:t>Enquete Encerrada:</w:t>
      </w:r>
      <w:r>
        <w:t xml:space="preserve"> Enquete terminada por determinação do Criador da Enquete ou do </w:t>
      </w:r>
      <w:r w:rsidR="003F7C49">
        <w:t xml:space="preserve">Gerente de </w:t>
      </w:r>
      <w:r>
        <w:t>Enquetes ou pela conclusão do período estipulado</w:t>
      </w:r>
      <w:r w:rsidR="003F7C49">
        <w:t>. A</w:t>
      </w:r>
      <w:r>
        <w:t xml:space="preserve"> partir desse estado é </w:t>
      </w:r>
      <w:r w:rsidR="003F7C49">
        <w:t>possível gerar os</w:t>
      </w:r>
      <w:r>
        <w:t xml:space="preserve"> </w:t>
      </w:r>
      <w:proofErr w:type="spellStart"/>
      <w:r>
        <w:t>os</w:t>
      </w:r>
      <w:proofErr w:type="spellEnd"/>
      <w:r>
        <w:t xml:space="preserve"> resultados finais da enquete.</w:t>
      </w:r>
    </w:p>
    <w:p w14:paraId="6200FBC5" w14:textId="77777777" w:rsidR="008E3CDE" w:rsidRDefault="00D8090E">
      <w:pPr>
        <w:pStyle w:val="Normal1"/>
        <w:spacing w:before="120" w:line="360" w:lineRule="auto"/>
        <w:ind w:firstLine="720"/>
        <w:jc w:val="both"/>
      </w:pPr>
      <w:r>
        <w:rPr>
          <w:b/>
        </w:rPr>
        <w:lastRenderedPageBreak/>
        <w:t>Supervisionar:</w:t>
      </w:r>
      <w:r>
        <w:t xml:space="preserve"> É a ação executada pelo Gerente </w:t>
      </w:r>
      <w:r w:rsidR="003F7C49">
        <w:t xml:space="preserve">de </w:t>
      </w:r>
      <w:r>
        <w:t>Enquete</w:t>
      </w:r>
      <w:r w:rsidR="003F7C49">
        <w:t>s</w:t>
      </w:r>
      <w:r>
        <w:t xml:space="preserve"> para verificar se a enquete criada se enquadra dentro dos critérios de </w:t>
      </w:r>
      <w:commentRangeStart w:id="26"/>
      <w:r>
        <w:t xml:space="preserve">qualidade da organização </w:t>
      </w:r>
      <w:commentRangeEnd w:id="26"/>
      <w:r w:rsidR="00360E66">
        <w:rPr>
          <w:rStyle w:val="Refdecomentrio"/>
        </w:rPr>
        <w:commentReference w:id="26"/>
      </w:r>
      <w:commentRangeStart w:id="27"/>
      <w:r>
        <w:t>e prevenir incidentes</w:t>
      </w:r>
      <w:commentRangeEnd w:id="27"/>
      <w:r w:rsidR="00360E66">
        <w:rPr>
          <w:rStyle w:val="Refdecomentrio"/>
        </w:rPr>
        <w:commentReference w:id="27"/>
      </w:r>
    </w:p>
    <w:p w14:paraId="5AC7AA6D" w14:textId="77777777" w:rsidR="008E3CDE" w:rsidRDefault="00D8090E">
      <w:pPr>
        <w:pStyle w:val="Normal1"/>
        <w:spacing w:before="120" w:line="360" w:lineRule="auto"/>
        <w:ind w:firstLine="720"/>
        <w:jc w:val="both"/>
      </w:pPr>
      <w:r>
        <w:rPr>
          <w:b/>
        </w:rPr>
        <w:t>Recrutar:</w:t>
      </w:r>
      <w:r>
        <w:t xml:space="preserve"> É a ação executada pelo Criador da Enquete com a finalidade de </w:t>
      </w:r>
      <w:r w:rsidR="003F7C49">
        <w:t xml:space="preserve">recrutar </w:t>
      </w:r>
      <w:r>
        <w:t xml:space="preserve">Respondentes para a enquete. Ela é executada através do envio de um </w:t>
      </w:r>
      <w:r>
        <w:rPr>
          <w:i/>
        </w:rPr>
        <w:t xml:space="preserve">e-mail </w:t>
      </w:r>
      <w:r>
        <w:t>aos possíveis Respondentes listados pelo Criador da Enquete.</w:t>
      </w:r>
    </w:p>
    <w:p w14:paraId="38E20D16" w14:textId="77777777" w:rsidR="008E3CDE" w:rsidRDefault="008E3CDE">
      <w:pPr>
        <w:pStyle w:val="Normal1"/>
        <w:spacing w:before="120" w:line="360" w:lineRule="auto"/>
        <w:jc w:val="both"/>
      </w:pPr>
    </w:p>
    <w:p w14:paraId="531CD7A3" w14:textId="77777777" w:rsidR="008E3CDE" w:rsidRDefault="008E3CDE">
      <w:pPr>
        <w:pStyle w:val="Normal1"/>
        <w:spacing w:before="120" w:line="360" w:lineRule="auto"/>
        <w:jc w:val="both"/>
      </w:pPr>
    </w:p>
    <w:p w14:paraId="14896F78" w14:textId="77777777" w:rsidR="008E3CDE" w:rsidRDefault="008E3CDE">
      <w:pPr>
        <w:pStyle w:val="Normal1"/>
        <w:spacing w:before="120" w:line="360" w:lineRule="auto"/>
        <w:jc w:val="both"/>
      </w:pPr>
    </w:p>
    <w:p w14:paraId="77860D9B" w14:textId="77777777" w:rsidR="008E3CDE" w:rsidRDefault="008E3CDE">
      <w:pPr>
        <w:pStyle w:val="Normal1"/>
        <w:spacing w:before="120" w:line="360" w:lineRule="auto"/>
        <w:jc w:val="both"/>
      </w:pPr>
    </w:p>
    <w:p w14:paraId="6CC4EA4B" w14:textId="77777777" w:rsidR="008E3CDE" w:rsidRDefault="008E3CDE">
      <w:pPr>
        <w:pStyle w:val="Normal1"/>
        <w:spacing w:before="120" w:line="360" w:lineRule="auto"/>
        <w:jc w:val="both"/>
      </w:pPr>
    </w:p>
    <w:p w14:paraId="595D2A2B" w14:textId="77777777" w:rsidR="008E3CDE" w:rsidRDefault="00D8090E">
      <w:pPr>
        <w:pStyle w:val="Ttulo2"/>
        <w:spacing w:before="120" w:line="360" w:lineRule="auto"/>
        <w:jc w:val="both"/>
      </w:pPr>
      <w:bookmarkStart w:id="28" w:name="h.m288ez4s90n9" w:colFirst="0" w:colLast="0"/>
      <w:bookmarkEnd w:id="28"/>
      <w:r>
        <w:t>4</w:t>
      </w:r>
      <w:r>
        <w:tab/>
        <w:t>Anexos</w:t>
      </w:r>
    </w:p>
    <w:p w14:paraId="66279540" w14:textId="77777777" w:rsidR="008E3CDE" w:rsidRDefault="00D8090E">
      <w:pPr>
        <w:pStyle w:val="Ttulo3"/>
      </w:pPr>
      <w:bookmarkStart w:id="29" w:name="h.25l430jvb52x" w:colFirst="0" w:colLast="0"/>
      <w:bookmarkEnd w:id="29"/>
      <w:r>
        <w:t>4.1</w:t>
      </w:r>
      <w:r>
        <w:tab/>
        <w:t xml:space="preserve">Anexo A - Modelo de </w:t>
      </w:r>
      <w:r>
        <w:rPr>
          <w:i/>
        </w:rPr>
        <w:t>E-mail</w:t>
      </w:r>
      <w:r>
        <w:t xml:space="preserve"> para Recrutamento</w:t>
      </w:r>
    </w:p>
    <w:p w14:paraId="1795AC18" w14:textId="77777777" w:rsidR="008E3CDE" w:rsidRDefault="008E3CDE">
      <w:pPr>
        <w:pStyle w:val="Normal1"/>
      </w:pPr>
    </w:p>
    <w:p w14:paraId="63F7C126" w14:textId="77777777" w:rsidR="008E3CDE" w:rsidRDefault="00D8090E">
      <w:pPr>
        <w:pStyle w:val="Ttulo3"/>
      </w:pPr>
      <w:bookmarkStart w:id="30" w:name="h.cp8kzi1fvtm5" w:colFirst="0" w:colLast="0"/>
      <w:bookmarkEnd w:id="30"/>
      <w:r>
        <w:t>4.2</w:t>
      </w:r>
      <w:r>
        <w:tab/>
        <w:t xml:space="preserve">Anexo B - Modelo de </w:t>
      </w:r>
      <w:r>
        <w:rPr>
          <w:i/>
        </w:rPr>
        <w:t>E-mail</w:t>
      </w:r>
      <w:r>
        <w:t xml:space="preserve"> para Apresentação do Resultados</w:t>
      </w:r>
    </w:p>
    <w:p w14:paraId="32B9C3FE" w14:textId="77777777" w:rsidR="008E3CDE" w:rsidRDefault="008E3CDE">
      <w:pPr>
        <w:pStyle w:val="Normal1"/>
      </w:pPr>
    </w:p>
    <w:p w14:paraId="1BA0C469" w14:textId="77777777" w:rsidR="008E3CDE" w:rsidRDefault="00D8090E">
      <w:pPr>
        <w:pStyle w:val="Ttulo3"/>
      </w:pPr>
      <w:bookmarkStart w:id="31" w:name="h.uxf2u7dddqvu" w:colFirst="0" w:colLast="0"/>
      <w:bookmarkEnd w:id="31"/>
      <w:r>
        <w:t>4.3</w:t>
      </w:r>
      <w:r>
        <w:tab/>
        <w:t xml:space="preserve">Anexo C - Modelo do </w:t>
      </w:r>
      <w:r>
        <w:rPr>
          <w:i/>
        </w:rPr>
        <w:t>E-mail</w:t>
      </w:r>
      <w:r>
        <w:t xml:space="preserve"> para Aviso de Mudança de Estado na Enquete</w:t>
      </w:r>
    </w:p>
    <w:sectPr w:rsidR="008E3CDE" w:rsidSect="008E3CDE">
      <w:headerReference w:type="default" r:id="rId9"/>
      <w:footerReference w:type="default" r:id="rId10"/>
      <w:pgSz w:w="11906" w:h="16838"/>
      <w:pgMar w:top="851" w:right="851" w:bottom="851" w:left="85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elvio Jeronimo" w:date="2016-04-27T13:24:00Z" w:initials="HJ">
    <w:p w14:paraId="242CD950" w14:textId="77777777" w:rsidR="00930C9B" w:rsidRDefault="00930C9B">
      <w:pPr>
        <w:pStyle w:val="Textodecomentrio"/>
      </w:pPr>
      <w:r>
        <w:rPr>
          <w:rStyle w:val="Refdecomentrio"/>
        </w:rPr>
        <w:annotationRef/>
      </w:r>
      <w:r>
        <w:t>Sugiro explicitar melhor o uso de uma enquete por uma organização. Isso não está muito confuso.</w:t>
      </w:r>
    </w:p>
  </w:comment>
  <w:comment w:id="3" w:author="Helvio Jeronimo" w:date="2016-04-27T10:49:00Z" w:initials="HJ">
    <w:p w14:paraId="67999486" w14:textId="77777777" w:rsidR="00773F34" w:rsidRDefault="00773F34">
      <w:pPr>
        <w:pStyle w:val="Textodecomentrio"/>
      </w:pPr>
      <w:r>
        <w:rPr>
          <w:rStyle w:val="Refdecomentrio"/>
        </w:rPr>
        <w:annotationRef/>
      </w:r>
      <w:r>
        <w:t>Quem define esses papeis?</w:t>
      </w:r>
    </w:p>
    <w:p w14:paraId="09E3B6F1" w14:textId="77777777" w:rsidR="00773F34" w:rsidRDefault="00773F34">
      <w:pPr>
        <w:pStyle w:val="Textodecomentrio"/>
      </w:pPr>
      <w:r>
        <w:t xml:space="preserve">Como um internauta se torna um gerente ou um criador de enquete? </w:t>
      </w:r>
    </w:p>
    <w:p w14:paraId="1EDFC2CF" w14:textId="54A583B8" w:rsidR="009C6FB8" w:rsidRDefault="009C6FB8">
      <w:pPr>
        <w:pStyle w:val="Textodecomentrio"/>
      </w:pPr>
      <w:r>
        <w:t>Essas questões ainda não estão claras.</w:t>
      </w:r>
    </w:p>
  </w:comment>
  <w:comment w:id="9" w:author="Helvio Jeronimo" w:date="2016-04-27T10:41:00Z" w:initials="HJ">
    <w:p w14:paraId="7FEE025B" w14:textId="77777777" w:rsidR="00C5083F" w:rsidRDefault="00C5083F">
      <w:pPr>
        <w:pStyle w:val="Textodecomentrio"/>
      </w:pPr>
      <w:r>
        <w:rPr>
          <w:rStyle w:val="Refdecomentrio"/>
        </w:rPr>
        <w:annotationRef/>
      </w:r>
      <w:r>
        <w:t>Quem é quem realiza o cadastro no sistema. Seria o internauta?  O sistema não deveria permitir que internautas se registrem como usuários?</w:t>
      </w:r>
    </w:p>
  </w:comment>
  <w:comment w:id="10" w:author="Helvio Jeronimo" w:date="2016-04-27T10:30:00Z" w:initials="HJ">
    <w:p w14:paraId="68DD4FD9" w14:textId="77777777" w:rsidR="00211E53" w:rsidRDefault="00211E53">
      <w:pPr>
        <w:pStyle w:val="Textodecomentrio"/>
      </w:pPr>
      <w:r>
        <w:rPr>
          <w:rStyle w:val="Refdecomentrio"/>
        </w:rPr>
        <w:annotationRef/>
      </w:r>
      <w:proofErr w:type="gramStart"/>
      <w:r>
        <w:t>11  e</w:t>
      </w:r>
      <w:proofErr w:type="gramEnd"/>
      <w:r>
        <w:t xml:space="preserve"> 9 representam o quê? Qual a unidade? Caracteres alfanuméricos. </w:t>
      </w:r>
    </w:p>
    <w:p w14:paraId="0D4D1C2A" w14:textId="77777777" w:rsidR="00211E53" w:rsidRDefault="00C5083F">
      <w:pPr>
        <w:pStyle w:val="Textodecomentrio"/>
      </w:pPr>
      <w:r>
        <w:t>Não sei se especificar os tipos de dados nesta seção seria o adequado. Sugiro que no documento de casos de uso</w:t>
      </w:r>
      <w:r w:rsidR="00211E53">
        <w:t xml:space="preserve"> </w:t>
      </w:r>
      <w:r>
        <w:t>tenha uma seção com tabelas de especificação de dados para cada entidade identificada.</w:t>
      </w:r>
    </w:p>
  </w:comment>
  <w:comment w:id="12" w:author="Helvio Jeronimo" w:date="2016-04-27T10:52:00Z" w:initials="HJ">
    <w:p w14:paraId="623E330D" w14:textId="5C7DCE46" w:rsidR="00773F34" w:rsidRDefault="00773F34">
      <w:pPr>
        <w:pStyle w:val="Textodecomentrio"/>
      </w:pPr>
      <w:r>
        <w:rPr>
          <w:rStyle w:val="Refdecomentrio"/>
        </w:rPr>
        <w:annotationRef/>
      </w:r>
      <w:r>
        <w:t xml:space="preserve">Na medida em que o internauta </w:t>
      </w:r>
      <w:proofErr w:type="gramStart"/>
      <w:r>
        <w:t>cadastra-se</w:t>
      </w:r>
      <w:proofErr w:type="gramEnd"/>
      <w:r>
        <w:t xml:space="preserve"> ele assume esses qua</w:t>
      </w:r>
      <w:r w:rsidR="009C6FB8">
        <w:t>tro papeis, ou ele pode definir?</w:t>
      </w:r>
    </w:p>
  </w:comment>
  <w:comment w:id="13" w:author="Helvio Jeronimo" w:date="2016-04-27T10:54:00Z" w:initials="HJ">
    <w:p w14:paraId="0739519E" w14:textId="77777777" w:rsidR="00E54890" w:rsidRDefault="00E54890">
      <w:pPr>
        <w:pStyle w:val="Textodecomentrio"/>
      </w:pPr>
      <w:r>
        <w:rPr>
          <w:rStyle w:val="Refdecomentrio"/>
        </w:rPr>
        <w:annotationRef/>
      </w:r>
      <w:r>
        <w:t>Quem realiza a ação?</w:t>
      </w:r>
    </w:p>
  </w:comment>
  <w:comment w:id="14" w:author="Helvio Jeronimo" w:date="2016-04-27T12:14:00Z" w:initials="HJ">
    <w:p w14:paraId="3CFCD059" w14:textId="615F2C85" w:rsidR="001D1D88" w:rsidRDefault="001D1D88">
      <w:pPr>
        <w:pStyle w:val="Textodecomentrio"/>
      </w:pPr>
      <w:r>
        <w:rPr>
          <w:rStyle w:val="Refdecomentrio"/>
        </w:rPr>
        <w:annotationRef/>
      </w:r>
      <w:r>
        <w:t>De uma</w:t>
      </w:r>
      <w:r w:rsidR="009C6FB8">
        <w:t xml:space="preserve"> (1)</w:t>
      </w:r>
      <w:r>
        <w:t>? Cuidado com isso...</w:t>
      </w:r>
    </w:p>
  </w:comment>
  <w:comment w:id="15" w:author="Helvio Jeronimo" w:date="2016-04-27T12:44:00Z" w:initials="HJ">
    <w:p w14:paraId="49D1B7C7" w14:textId="77777777" w:rsidR="00360E66" w:rsidRDefault="00360E66">
      <w:pPr>
        <w:pStyle w:val="Textodecomentrio"/>
      </w:pPr>
      <w:r>
        <w:rPr>
          <w:rStyle w:val="Refdecomentrio"/>
        </w:rPr>
        <w:annotationRef/>
      </w:r>
      <w:r>
        <w:t>O que seria supervisionar uma enquete?</w:t>
      </w:r>
    </w:p>
  </w:comment>
  <w:comment w:id="16" w:author="Helvio Jeronimo" w:date="2016-04-27T12:53:00Z" w:initials="HJ">
    <w:p w14:paraId="0D843825" w14:textId="77777777" w:rsidR="00AC206C" w:rsidRDefault="00AC206C">
      <w:pPr>
        <w:pStyle w:val="Textodecomentrio"/>
      </w:pPr>
      <w:r>
        <w:rPr>
          <w:rStyle w:val="Refdecomentrio"/>
        </w:rPr>
        <w:annotationRef/>
      </w:r>
      <w:r>
        <w:t>Desautorizar não seria a mesma coisa que suspender? Esse requisito não seria a mesma coisa do RF13.</w:t>
      </w:r>
    </w:p>
  </w:comment>
  <w:comment w:id="17" w:author="Helvio Jeronimo" w:date="2016-04-27T13:07:00Z" w:initials="HJ">
    <w:p w14:paraId="246A97AB" w14:textId="77777777" w:rsidR="00890B6A" w:rsidRDefault="00890B6A">
      <w:pPr>
        <w:pStyle w:val="Textodecomentrio"/>
      </w:pPr>
      <w:r>
        <w:rPr>
          <w:rStyle w:val="Refdecomentrio"/>
        </w:rPr>
        <w:annotationRef/>
      </w:r>
      <w:r>
        <w:t>Esses resultados seriam apresentados em que momento? Ao realizar uma consulta? Por meio de relatórios?</w:t>
      </w:r>
    </w:p>
    <w:p w14:paraId="284945C0" w14:textId="77777777" w:rsidR="00890B6A" w:rsidRDefault="00890B6A">
      <w:pPr>
        <w:pStyle w:val="Textodecomentrio"/>
      </w:pPr>
      <w:r>
        <w:t>Ou, esses resultados só são disponibilizados no e-mail que é enviado.</w:t>
      </w:r>
    </w:p>
  </w:comment>
  <w:comment w:id="18" w:author="Helvio Jeronimo" w:date="2016-04-28T12:19:00Z" w:initials="HJ">
    <w:p w14:paraId="62B6696E" w14:textId="09664C5F" w:rsidR="009B7850" w:rsidRDefault="009B7850">
      <w:pPr>
        <w:pStyle w:val="Textodecomentrio"/>
      </w:pPr>
      <w:r>
        <w:rPr>
          <w:rStyle w:val="Refdecomentrio"/>
        </w:rPr>
        <w:annotationRef/>
      </w:r>
      <w:r>
        <w:t xml:space="preserve">Sugiro retirar esse </w:t>
      </w:r>
      <w:proofErr w:type="spellStart"/>
      <w:r>
        <w:t>tercho</w:t>
      </w:r>
      <w:proofErr w:type="spellEnd"/>
    </w:p>
  </w:comment>
  <w:comment w:id="19" w:author="Helvio Jeronimo" w:date="2016-04-27T13:24:00Z" w:initials="HJ">
    <w:p w14:paraId="1E05AD4B" w14:textId="77777777" w:rsidR="00930C9B" w:rsidRDefault="00930C9B">
      <w:pPr>
        <w:pStyle w:val="Textodecomentrio"/>
      </w:pPr>
      <w:r>
        <w:rPr>
          <w:rStyle w:val="Refdecomentrio"/>
        </w:rPr>
        <w:annotationRef/>
      </w:r>
      <w:r>
        <w:t>???</w:t>
      </w:r>
    </w:p>
  </w:comment>
  <w:comment w:id="26" w:author="Helvio Jeronimo" w:date="2016-04-27T12:46:00Z" w:initials="HJ">
    <w:p w14:paraId="5AD5E837" w14:textId="77777777" w:rsidR="00360E66" w:rsidRDefault="00360E66">
      <w:pPr>
        <w:pStyle w:val="Textodecomentrio"/>
      </w:pPr>
      <w:r>
        <w:rPr>
          <w:rStyle w:val="Refdecomentrio"/>
        </w:rPr>
        <w:annotationRef/>
      </w:r>
      <w:r>
        <w:t>?</w:t>
      </w:r>
    </w:p>
  </w:comment>
  <w:comment w:id="27" w:author="Helvio Jeronimo" w:date="2016-04-27T12:46:00Z" w:initials="HJ">
    <w:p w14:paraId="5B3A7B3E" w14:textId="77777777" w:rsidR="00360E66" w:rsidRDefault="00360E66">
      <w:pPr>
        <w:pStyle w:val="Textodecomentrio"/>
      </w:pPr>
      <w:r>
        <w:rPr>
          <w:rStyle w:val="Refdecomentrio"/>
        </w:rPr>
        <w:annotationRef/>
      </w:r>
      <w:r>
        <w:t>??</w:t>
      </w:r>
    </w:p>
    <w:p w14:paraId="6D96DDA0" w14:textId="77777777" w:rsidR="00360E66" w:rsidRDefault="00360E66">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CD950" w15:done="0"/>
  <w15:commentEx w15:paraId="1EDFC2CF" w15:done="0"/>
  <w15:commentEx w15:paraId="7FEE025B" w15:done="0"/>
  <w15:commentEx w15:paraId="0D4D1C2A" w15:done="0"/>
  <w15:commentEx w15:paraId="623E330D" w15:done="0"/>
  <w15:commentEx w15:paraId="0739519E" w15:done="0"/>
  <w15:commentEx w15:paraId="3CFCD059" w15:done="0"/>
  <w15:commentEx w15:paraId="49D1B7C7" w15:done="0"/>
  <w15:commentEx w15:paraId="0D843825" w15:done="0"/>
  <w15:commentEx w15:paraId="284945C0" w15:done="0"/>
  <w15:commentEx w15:paraId="62B6696E" w15:done="0"/>
  <w15:commentEx w15:paraId="1E05AD4B" w15:done="0"/>
  <w15:commentEx w15:paraId="5AD5E837" w15:done="0"/>
  <w15:commentEx w15:paraId="6D96DD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C8B3E" w14:textId="77777777" w:rsidR="0028799F" w:rsidRDefault="0028799F" w:rsidP="008E3CDE">
      <w:r>
        <w:separator/>
      </w:r>
    </w:p>
  </w:endnote>
  <w:endnote w:type="continuationSeparator" w:id="0">
    <w:p w14:paraId="7DB1990B" w14:textId="77777777" w:rsidR="0028799F" w:rsidRDefault="0028799F" w:rsidP="008E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85D9B" w14:textId="77777777" w:rsidR="008E3CDE" w:rsidRDefault="00730DAB">
    <w:pPr>
      <w:pStyle w:val="Normal1"/>
      <w:tabs>
        <w:tab w:val="center" w:pos="4252"/>
        <w:tab w:val="right" w:pos="8504"/>
      </w:tabs>
      <w:jc w:val="both"/>
    </w:pPr>
    <w:r>
      <w:rPr>
        <w:noProof/>
      </w:rPr>
      <mc:AlternateContent>
        <mc:Choice Requires="wps">
          <w:drawing>
            <wp:anchor distT="0" distB="0" distL="114300" distR="114300" simplePos="0" relativeHeight="251658240" behindDoc="0" locked="0" layoutInCell="0" hidden="0" allowOverlap="1" wp14:anchorId="69099AA8" wp14:editId="307F0F46">
              <wp:simplePos x="0" y="0"/>
              <wp:positionH relativeFrom="margin">
                <wp:posOffset>5702300</wp:posOffset>
              </wp:positionH>
              <wp:positionV relativeFrom="paragraph">
                <wp:posOffset>25400</wp:posOffset>
              </wp:positionV>
              <wp:extent cx="685800" cy="228600"/>
              <wp:effectExtent l="0" t="0" r="0" b="0"/>
              <wp:wrapNone/>
              <wp:docPr id="2" name="Forma livre 2"/>
              <wp:cNvGraphicFramePr/>
              <a:graphic xmlns:a="http://schemas.openxmlformats.org/drawingml/2006/main">
                <a:graphicData uri="http://schemas.microsoft.com/office/word/2010/wordprocessingShape">
                  <wps:wsp>
                    <wps:cNvSpPr/>
                    <wps:spPr>
                      <a:xfrm>
                        <a:off x="5005323" y="3665700"/>
                        <a:ext cx="681354" cy="228599"/>
                      </a:xfrm>
                      <a:custGeom>
                        <a:avLst/>
                        <a:gdLst/>
                        <a:ahLst/>
                        <a:cxnLst/>
                        <a:rect l="0" t="0" r="0" b="0"/>
                        <a:pathLst>
                          <a:path w="681355" h="228600" extrusionOk="0">
                            <a:moveTo>
                              <a:pt x="0" y="0"/>
                            </a:moveTo>
                            <a:lnTo>
                              <a:pt x="0" y="228600"/>
                            </a:lnTo>
                            <a:lnTo>
                              <a:pt x="681355" y="228600"/>
                            </a:lnTo>
                            <a:lnTo>
                              <a:pt x="681355" y="0"/>
                            </a:lnTo>
                            <a:close/>
                          </a:path>
                        </a:pathLst>
                      </a:custGeom>
                      <a:noFill/>
                      <a:ln>
                        <a:noFill/>
                      </a:ln>
                    </wps:spPr>
                    <wps:txbx>
                      <w:txbxContent>
                        <w:p w14:paraId="1579CE05" w14:textId="77777777" w:rsidR="009D1AF6" w:rsidRDefault="00730DAB">
                          <w:pPr>
                            <w:jc w:val="right"/>
                            <w:textDirection w:val="btLr"/>
                          </w:pPr>
                          <w:r>
                            <w:rPr>
                              <w:rFonts w:ascii="Verdana" w:eastAsia="Verdana" w:hAnsi="Verdana" w:cs="Verdana"/>
                              <w:sz w:val="16"/>
                            </w:rPr>
                            <w:t>Pág. PAGE   \* MERGEFORMAT 1</w:t>
                          </w:r>
                        </w:p>
                      </w:txbxContent>
                    </wps:txbx>
                    <wps:bodyPr lIns="88900" tIns="38100" rIns="88900" bIns="38100" anchor="t" anchorCtr="0"/>
                  </wps:wsp>
                </a:graphicData>
              </a:graphic>
            </wp:anchor>
          </w:drawing>
        </mc:Choice>
        <mc:Fallback>
          <w:pict>
            <v:shape w14:anchorId="69099AA8" id="Forma livre 2" o:spid="_x0000_s1026" style="position:absolute;left:0;text-align:left;margin-left:449pt;margin-top:2pt;width:54pt;height:18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681355,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" o:allowincell="f" adj="-11796480,,5400" path="m,l,228600r681355,l681355,,,xe" filled="f" stroked="f">
              <v:stroke joinstyle="miter"/>
              <v:formulas/>
              <v:path arrowok="t" o:extrusionok="f" o:connecttype="custom" textboxrect="0,0,681355,228600"/>
              <v:textbox inset="7pt,3pt,7pt,3pt">
                <w:txbxContent>
                  <w:p w14:paraId="1579CE05" w14:textId="77777777" w:rsidR="009D1AF6" w:rsidRDefault="00730DAB">
                    <w:pPr>
                      <w:jc w:val="right"/>
                      <w:textDirection w:val="btLr"/>
                    </w:pPr>
                    <w:r>
                      <w:rPr>
                        <w:rFonts w:ascii="Verdana" w:eastAsia="Verdana" w:hAnsi="Verdana" w:cs="Verdana"/>
                        <w:sz w:val="16"/>
                      </w:rPr>
                      <w:t>Pág. PAGE   \* MERGEFORMAT 1</w:t>
                    </w:r>
                  </w:p>
                </w:txbxContent>
              </v:textbox>
              <w10:wrap anchorx="margin"/>
            </v:shape>
          </w:pict>
        </mc:Fallback>
      </mc:AlternateContent>
    </w:r>
  </w:p>
  <w:p w14:paraId="38EBB596" w14:textId="77777777" w:rsidR="008E3CDE" w:rsidRDefault="008E3CDE">
    <w:pPr>
      <w:pStyle w:val="Normal1"/>
      <w:tabs>
        <w:tab w:val="center" w:pos="4252"/>
        <w:tab w:val="right" w:pos="8504"/>
      </w:tabs>
      <w:spacing w:after="79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AA27C" w14:textId="77777777" w:rsidR="0028799F" w:rsidRDefault="0028799F" w:rsidP="008E3CDE">
      <w:r>
        <w:separator/>
      </w:r>
    </w:p>
  </w:footnote>
  <w:footnote w:type="continuationSeparator" w:id="0">
    <w:p w14:paraId="3B5948A1" w14:textId="77777777" w:rsidR="0028799F" w:rsidRDefault="0028799F" w:rsidP="008E3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0CAA0" w14:textId="77777777" w:rsidR="008E3CDE" w:rsidRDefault="00D8090E">
    <w:pPr>
      <w:pStyle w:val="Normal1"/>
      <w:spacing w:before="284"/>
      <w:ind w:left="708" w:right="-14"/>
    </w:pPr>
    <w:r>
      <w:rPr>
        <w:noProof/>
      </w:rPr>
      <w:drawing>
        <wp:inline distT="0" distB="0" distL="114300" distR="114300" wp14:anchorId="787AD247" wp14:editId="1AE1F1E5">
          <wp:extent cx="424180" cy="619760"/>
          <wp:effectExtent l="0" t="0" r="0" b="0"/>
          <wp:docPr id="1" name="image01.png" descr="003minerva_transparente_vertical_p"/>
          <wp:cNvGraphicFramePr/>
          <a:graphic xmlns:a="http://schemas.openxmlformats.org/drawingml/2006/main">
            <a:graphicData uri="http://schemas.openxmlformats.org/drawingml/2006/picture">
              <pic:pic xmlns:pic="http://schemas.openxmlformats.org/drawingml/2006/picture">
                <pic:nvPicPr>
                  <pic:cNvPr id="0" name="image01.png" descr="003minerva_transparente_vertical_p"/>
                  <pic:cNvPicPr preferRelativeResize="0"/>
                </pic:nvPicPr>
                <pic:blipFill>
                  <a:blip r:embed="rId1"/>
                  <a:srcRect/>
                  <a:stretch>
                    <a:fillRect/>
                  </a:stretch>
                </pic:blipFill>
                <pic:spPr>
                  <a:xfrm>
                    <a:off x="0" y="0"/>
                    <a:ext cx="424180" cy="619760"/>
                  </a:xfrm>
                  <a:prstGeom prst="rect">
                    <a:avLst/>
                  </a:prstGeom>
                  <a:ln/>
                </pic:spPr>
              </pic:pic>
            </a:graphicData>
          </a:graphic>
        </wp:inline>
      </w:drawing>
    </w:r>
  </w:p>
  <w:p w14:paraId="75DA07BB" w14:textId="77777777" w:rsidR="008E3CDE" w:rsidRDefault="00D8090E">
    <w:pPr>
      <w:pStyle w:val="Normal1"/>
      <w:ind w:left="708" w:right="-14"/>
    </w:pPr>
    <w:r>
      <w:rPr>
        <w:b/>
        <w:sz w:val="18"/>
        <w:szCs w:val="18"/>
      </w:rPr>
      <w:t>Universidade Federal do Rio de Janeiro</w:t>
    </w:r>
  </w:p>
  <w:p w14:paraId="48678632" w14:textId="77777777" w:rsidR="008E3CDE" w:rsidRDefault="00D8090E">
    <w:pPr>
      <w:pStyle w:val="Normal1"/>
      <w:ind w:right="-14"/>
    </w:pPr>
    <w:r>
      <w:rPr>
        <w:b/>
        <w:sz w:val="18"/>
        <w:szCs w:val="18"/>
      </w:rPr>
      <w:tab/>
      <w:t>Curso de Desenvolvimento de Software Orientado a Objetos</w:t>
    </w:r>
  </w:p>
  <w:p w14:paraId="46941058" w14:textId="77777777" w:rsidR="008E3CDE" w:rsidRDefault="00D8090E">
    <w:pPr>
      <w:pStyle w:val="Normal1"/>
      <w:ind w:right="-14"/>
    </w:pPr>
    <w:r>
      <w:rPr>
        <w:b/>
        <w:sz w:val="18"/>
        <w:szCs w:val="18"/>
      </w:rPr>
      <w:tab/>
      <w:t xml:space="preserve">Projeto de Disciplina: Sistema Sensível ao Contexto </w:t>
    </w:r>
  </w:p>
  <w:p w14:paraId="3943D430" w14:textId="77777777" w:rsidR="008E3CDE" w:rsidRDefault="00D8090E">
    <w:pPr>
      <w:pStyle w:val="Normal1"/>
      <w:ind w:right="-14"/>
      <w:jc w:val="right"/>
    </w:pPr>
    <w:r>
      <w:rPr>
        <w:rFonts w:ascii="Comic Sans MS" w:eastAsia="Comic Sans MS" w:hAnsi="Comic Sans MS" w:cs="Comic Sans MS"/>
        <w:b/>
        <w:sz w:val="28"/>
        <w:szCs w:val="28"/>
      </w:rPr>
      <w:tab/>
    </w:r>
    <w:r>
      <w:rPr>
        <w:rFonts w:ascii="Comic Sans MS" w:eastAsia="Comic Sans MS" w:hAnsi="Comic Sans MS" w:cs="Comic Sans MS"/>
        <w:b/>
        <w:sz w:val="28"/>
        <w:szCs w:val="28"/>
      </w:rPr>
      <w:tab/>
    </w:r>
    <w:r>
      <w:rPr>
        <w:rFonts w:ascii="Comic Sans MS" w:eastAsia="Comic Sans MS" w:hAnsi="Comic Sans MS" w:cs="Comic Sans MS"/>
        <w:b/>
        <w:sz w:val="28"/>
        <w:szCs w:val="28"/>
      </w:rPr>
      <w:tab/>
    </w:r>
    <w:r>
      <w:rPr>
        <w:b/>
        <w:sz w:val="28"/>
        <w:szCs w:val="28"/>
      </w:rPr>
      <w:t>Especificação de Requisitos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3785"/>
    <w:multiLevelType w:val="multilevel"/>
    <w:tmpl w:val="2C2CE8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C154E02"/>
    <w:multiLevelType w:val="multilevel"/>
    <w:tmpl w:val="523E8B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17C3CB3"/>
    <w:multiLevelType w:val="multilevel"/>
    <w:tmpl w:val="9DB008A2"/>
    <w:lvl w:ilvl="0">
      <w:start w:val="1"/>
      <w:numFmt w:val="decimal"/>
      <w:lvlText w:val="%1"/>
      <w:lvlJc w:val="left"/>
      <w:pPr>
        <w:ind w:left="432" w:firstLine="0"/>
      </w:pPr>
    </w:lvl>
    <w:lvl w:ilvl="1">
      <w:start w:val="1"/>
      <w:numFmt w:val="decimal"/>
      <w:lvlText w:val="%2"/>
      <w:lvlJc w:val="left"/>
      <w:pPr>
        <w:ind w:left="576" w:firstLine="0"/>
      </w:pPr>
    </w:lvl>
    <w:lvl w:ilvl="2">
      <w:start w:val="1"/>
      <w:numFmt w:val="decimal"/>
      <w:lvlText w:val="%2.%3"/>
      <w:lvlJc w:val="left"/>
      <w:pPr>
        <w:ind w:left="720" w:firstLine="0"/>
      </w:pPr>
    </w:lvl>
    <w:lvl w:ilvl="3">
      <w:start w:val="1"/>
      <w:numFmt w:val="decimal"/>
      <w:lvlText w:val="%2.%3.%4"/>
      <w:lvlJc w:val="left"/>
      <w:pPr>
        <w:ind w:left="1404" w:firstLine="54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vio Jeronimo">
    <w15:presenceInfo w15:providerId="AD" w15:userId="S-1-5-21-1219515540-2235151740-490032881-1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DE"/>
    <w:rsid w:val="001D1D88"/>
    <w:rsid w:val="00211E53"/>
    <w:rsid w:val="0028799F"/>
    <w:rsid w:val="00360E66"/>
    <w:rsid w:val="003F7C49"/>
    <w:rsid w:val="00620C4F"/>
    <w:rsid w:val="00730DAB"/>
    <w:rsid w:val="00773F34"/>
    <w:rsid w:val="0087102E"/>
    <w:rsid w:val="00890B6A"/>
    <w:rsid w:val="008A5750"/>
    <w:rsid w:val="008E3CDE"/>
    <w:rsid w:val="00930C9B"/>
    <w:rsid w:val="009B7850"/>
    <w:rsid w:val="009C6FB8"/>
    <w:rsid w:val="009D1AF6"/>
    <w:rsid w:val="00AC206C"/>
    <w:rsid w:val="00B87A1A"/>
    <w:rsid w:val="00C5083F"/>
    <w:rsid w:val="00C95834"/>
    <w:rsid w:val="00D8090E"/>
    <w:rsid w:val="00E249EC"/>
    <w:rsid w:val="00E54890"/>
    <w:rsid w:val="00EB0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6F08"/>
  <w15:docId w15:val="{0C837781-95CE-4A2C-A3EA-70DF3646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8E3CDE"/>
    <w:pPr>
      <w:keepNext/>
      <w:keepLines/>
      <w:spacing w:before="360" w:after="60"/>
      <w:jc w:val="both"/>
      <w:outlineLvl w:val="0"/>
    </w:pPr>
    <w:rPr>
      <w:b/>
      <w:sz w:val="32"/>
      <w:szCs w:val="32"/>
    </w:rPr>
  </w:style>
  <w:style w:type="paragraph" w:styleId="Ttulo2">
    <w:name w:val="heading 2"/>
    <w:basedOn w:val="Normal1"/>
    <w:next w:val="Normal1"/>
    <w:rsid w:val="008E3CDE"/>
    <w:pPr>
      <w:keepNext/>
      <w:keepLines/>
      <w:spacing w:before="240" w:after="60"/>
      <w:ind w:left="576" w:hanging="576"/>
      <w:outlineLvl w:val="1"/>
    </w:pPr>
    <w:rPr>
      <w:b/>
      <w:smallCaps/>
    </w:rPr>
  </w:style>
  <w:style w:type="paragraph" w:styleId="Ttulo3">
    <w:name w:val="heading 3"/>
    <w:basedOn w:val="Normal1"/>
    <w:next w:val="Normal1"/>
    <w:rsid w:val="008E3CDE"/>
    <w:pPr>
      <w:keepNext/>
      <w:keepLines/>
      <w:spacing w:before="240" w:after="60"/>
      <w:ind w:left="720" w:hanging="720"/>
      <w:outlineLvl w:val="2"/>
    </w:pPr>
    <w:rPr>
      <w:b/>
    </w:rPr>
  </w:style>
  <w:style w:type="paragraph" w:styleId="Ttulo4">
    <w:name w:val="heading 4"/>
    <w:basedOn w:val="Normal1"/>
    <w:next w:val="Normal1"/>
    <w:rsid w:val="008E3CDE"/>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1"/>
    <w:next w:val="Normal1"/>
    <w:rsid w:val="008E3CDE"/>
    <w:pPr>
      <w:keepNext/>
      <w:keepLines/>
      <w:spacing w:before="240" w:after="60"/>
      <w:ind w:left="1008" w:hanging="1008"/>
      <w:outlineLvl w:val="4"/>
    </w:pPr>
    <w:rPr>
      <w:b/>
      <w:i/>
      <w:sz w:val="26"/>
      <w:szCs w:val="26"/>
    </w:rPr>
  </w:style>
  <w:style w:type="paragraph" w:styleId="Ttulo6">
    <w:name w:val="heading 6"/>
    <w:basedOn w:val="Normal1"/>
    <w:next w:val="Normal1"/>
    <w:rsid w:val="008E3CDE"/>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8E3CDE"/>
  </w:style>
  <w:style w:type="table" w:customStyle="1" w:styleId="TableNormal">
    <w:name w:val="Table Normal"/>
    <w:rsid w:val="008E3CDE"/>
    <w:tblPr>
      <w:tblCellMar>
        <w:top w:w="0" w:type="dxa"/>
        <w:left w:w="0" w:type="dxa"/>
        <w:bottom w:w="0" w:type="dxa"/>
        <w:right w:w="0" w:type="dxa"/>
      </w:tblCellMar>
    </w:tblPr>
  </w:style>
  <w:style w:type="paragraph" w:styleId="Ttulo">
    <w:name w:val="Title"/>
    <w:basedOn w:val="Normal1"/>
    <w:next w:val="Normal1"/>
    <w:rsid w:val="008E3CDE"/>
    <w:pPr>
      <w:keepNext/>
      <w:keepLines/>
    </w:pPr>
    <w:rPr>
      <w:b/>
      <w:color w:val="FFFFFF"/>
      <w:sz w:val="24"/>
      <w:szCs w:val="24"/>
    </w:rPr>
  </w:style>
  <w:style w:type="paragraph" w:styleId="Subttulo">
    <w:name w:val="Subtitle"/>
    <w:basedOn w:val="Normal1"/>
    <w:next w:val="Normal1"/>
    <w:rsid w:val="008E3CD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E3CDE"/>
    <w:tblPr>
      <w:tblStyleRowBandSize w:val="1"/>
      <w:tblStyleColBandSize w:val="1"/>
      <w:tblCellMar>
        <w:left w:w="115" w:type="dxa"/>
        <w:right w:w="115" w:type="dxa"/>
      </w:tblCellMar>
    </w:tblPr>
  </w:style>
  <w:style w:type="table" w:customStyle="1" w:styleId="a0">
    <w:basedOn w:val="TableNormal"/>
    <w:rsid w:val="008E3CDE"/>
    <w:tblPr>
      <w:tblStyleRowBandSize w:val="1"/>
      <w:tblStyleColBandSize w:val="1"/>
      <w:tblCellMar>
        <w:left w:w="115" w:type="dxa"/>
        <w:right w:w="115" w:type="dxa"/>
      </w:tblCellMar>
    </w:tblPr>
  </w:style>
  <w:style w:type="table" w:customStyle="1" w:styleId="a1">
    <w:basedOn w:val="TableNormal"/>
    <w:rsid w:val="008E3CDE"/>
    <w:tblPr>
      <w:tblStyleRowBandSize w:val="1"/>
      <w:tblStyleColBandSize w:val="1"/>
      <w:tblCellMar>
        <w:left w:w="115" w:type="dxa"/>
        <w:right w:w="115" w:type="dxa"/>
      </w:tblCellMar>
    </w:tblPr>
  </w:style>
  <w:style w:type="table" w:customStyle="1" w:styleId="a2">
    <w:basedOn w:val="TableNormal"/>
    <w:rsid w:val="008E3CDE"/>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EB0CF0"/>
    <w:rPr>
      <w:rFonts w:ascii="Tahoma" w:hAnsi="Tahoma" w:cs="Tahoma"/>
      <w:sz w:val="16"/>
      <w:szCs w:val="16"/>
    </w:rPr>
  </w:style>
  <w:style w:type="character" w:customStyle="1" w:styleId="TextodebaloChar">
    <w:name w:val="Texto de balão Char"/>
    <w:basedOn w:val="Fontepargpadro"/>
    <w:link w:val="Textodebalo"/>
    <w:uiPriority w:val="99"/>
    <w:semiHidden/>
    <w:rsid w:val="00EB0CF0"/>
    <w:rPr>
      <w:rFonts w:ascii="Tahoma" w:hAnsi="Tahoma" w:cs="Tahoma"/>
      <w:sz w:val="16"/>
      <w:szCs w:val="16"/>
    </w:rPr>
  </w:style>
  <w:style w:type="character" w:styleId="Refdecomentrio">
    <w:name w:val="annotation reference"/>
    <w:basedOn w:val="Fontepargpadro"/>
    <w:uiPriority w:val="99"/>
    <w:semiHidden/>
    <w:unhideWhenUsed/>
    <w:rsid w:val="00211E53"/>
    <w:rPr>
      <w:sz w:val="16"/>
      <w:szCs w:val="16"/>
    </w:rPr>
  </w:style>
  <w:style w:type="paragraph" w:styleId="Textodecomentrio">
    <w:name w:val="annotation text"/>
    <w:basedOn w:val="Normal"/>
    <w:link w:val="TextodecomentrioChar"/>
    <w:uiPriority w:val="99"/>
    <w:semiHidden/>
    <w:unhideWhenUsed/>
    <w:rsid w:val="00211E53"/>
    <w:rPr>
      <w:sz w:val="20"/>
      <w:szCs w:val="20"/>
    </w:rPr>
  </w:style>
  <w:style w:type="character" w:customStyle="1" w:styleId="TextodecomentrioChar">
    <w:name w:val="Texto de comentário Char"/>
    <w:basedOn w:val="Fontepargpadro"/>
    <w:link w:val="Textodecomentrio"/>
    <w:uiPriority w:val="99"/>
    <w:semiHidden/>
    <w:rsid w:val="00211E53"/>
    <w:rPr>
      <w:sz w:val="20"/>
      <w:szCs w:val="20"/>
    </w:rPr>
  </w:style>
  <w:style w:type="paragraph" w:styleId="Assuntodocomentrio">
    <w:name w:val="annotation subject"/>
    <w:basedOn w:val="Textodecomentrio"/>
    <w:next w:val="Textodecomentrio"/>
    <w:link w:val="AssuntodocomentrioChar"/>
    <w:uiPriority w:val="99"/>
    <w:semiHidden/>
    <w:unhideWhenUsed/>
    <w:rsid w:val="00211E53"/>
    <w:rPr>
      <w:b/>
      <w:bCs/>
    </w:rPr>
  </w:style>
  <w:style w:type="character" w:customStyle="1" w:styleId="AssuntodocomentrioChar">
    <w:name w:val="Assunto do comentário Char"/>
    <w:basedOn w:val="TextodecomentrioChar"/>
    <w:link w:val="Assuntodocomentrio"/>
    <w:uiPriority w:val="99"/>
    <w:semiHidden/>
    <w:rsid w:val="00211E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2649</Words>
  <Characters>14309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T</dc:creator>
  <cp:lastModifiedBy>Helvio Jeronimo</cp:lastModifiedBy>
  <cp:revision>2</cp:revision>
  <dcterms:created xsi:type="dcterms:W3CDTF">2016-04-28T22:06:00Z</dcterms:created>
  <dcterms:modified xsi:type="dcterms:W3CDTF">2016-04-28T22:06:00Z</dcterms:modified>
</cp:coreProperties>
</file>